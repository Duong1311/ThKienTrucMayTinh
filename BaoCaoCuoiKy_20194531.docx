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011A1" w14:textId="77777777" w:rsidR="00652EE3" w:rsidRPr="00B5787D" w:rsidRDefault="00652EE3" w:rsidP="00652EE3">
      <w:pPr>
        <w:pStyle w:val="BodyText"/>
        <w:spacing w:before="5"/>
        <w:jc w:val="center"/>
        <w:rPr>
          <w:rFonts w:ascii="Times New Roman" w:hAnsi="Times New Roman" w:cs="Times New Roman"/>
          <w:sz w:val="60"/>
          <w:szCs w:val="60"/>
          <w:lang w:val="en-US"/>
        </w:rPr>
      </w:pPr>
      <w:r w:rsidRPr="00B5787D">
        <w:rPr>
          <w:rFonts w:ascii="Times New Roman" w:hAnsi="Times New Roman" w:cs="Times New Roman"/>
          <w:sz w:val="60"/>
          <w:szCs w:val="60"/>
          <w:lang w:val="en-US"/>
        </w:rPr>
        <w:t>ĐẠI HỌC BÁCH KHOA HÀ NỘI</w:t>
      </w:r>
    </w:p>
    <w:p w14:paraId="23E1380A" w14:textId="77777777" w:rsidR="00652EE3" w:rsidRPr="00987A70" w:rsidRDefault="00652EE3" w:rsidP="00652EE3">
      <w:pPr>
        <w:pStyle w:val="BodyText"/>
        <w:spacing w:before="5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Trường</w:t>
      </w:r>
      <w:r w:rsidRPr="00987A7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987A70">
        <w:rPr>
          <w:rFonts w:ascii="Times New Roman" w:hAnsi="Times New Roman" w:cs="Times New Roman"/>
          <w:sz w:val="36"/>
          <w:szCs w:val="36"/>
          <w:lang w:val="en-US"/>
        </w:rPr>
        <w:t>ông nghệ Thông tin &amp; Truyền thông</w:t>
      </w:r>
    </w:p>
    <w:p w14:paraId="122F965A" w14:textId="77777777" w:rsidR="00652EE3" w:rsidRPr="00987A70" w:rsidRDefault="00652EE3" w:rsidP="00652EE3">
      <w:pPr>
        <w:pStyle w:val="BodyText"/>
        <w:spacing w:before="5"/>
        <w:rPr>
          <w:rFonts w:ascii="Times New Roman" w:hAnsi="Times New Roman" w:cs="Times New Roman"/>
          <w:sz w:val="40"/>
          <w:szCs w:val="40"/>
        </w:rPr>
      </w:pPr>
    </w:p>
    <w:p w14:paraId="46A7AF72" w14:textId="77777777" w:rsidR="00652EE3" w:rsidRPr="00987A70" w:rsidRDefault="00652EE3" w:rsidP="00652EE3">
      <w:pPr>
        <w:pStyle w:val="BodyText"/>
        <w:spacing w:before="5"/>
        <w:rPr>
          <w:rFonts w:ascii="Times New Roman" w:hAnsi="Times New Roman" w:cs="Times New Roman"/>
          <w:sz w:val="40"/>
          <w:szCs w:val="40"/>
        </w:rPr>
      </w:pPr>
    </w:p>
    <w:p w14:paraId="2A027D76" w14:textId="77777777" w:rsidR="00652EE3" w:rsidRPr="00987A70" w:rsidRDefault="00652EE3" w:rsidP="00652EE3">
      <w:pPr>
        <w:pStyle w:val="BodyText"/>
        <w:ind w:left="3833"/>
        <w:rPr>
          <w:rFonts w:ascii="Times New Roman" w:hAnsi="Times New Roman" w:cs="Times New Roman"/>
        </w:rPr>
      </w:pPr>
      <w:r w:rsidRPr="00987A70">
        <w:rPr>
          <w:rFonts w:ascii="Times New Roman" w:hAnsi="Times New Roman" w:cs="Times New Roman"/>
          <w:noProof/>
        </w:rPr>
        <w:drawing>
          <wp:inline distT="0" distB="0" distL="0" distR="0" wp14:anchorId="1F1719F7" wp14:editId="544BD92B">
            <wp:extent cx="1410652" cy="2081212"/>
            <wp:effectExtent l="0" t="0" r="0" b="0"/>
            <wp:docPr id="1" name="image1.png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icon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652" cy="20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D190" w14:textId="77777777" w:rsidR="00652EE3" w:rsidRPr="00987A70" w:rsidRDefault="00652EE3" w:rsidP="00652EE3">
      <w:pPr>
        <w:pStyle w:val="BodyText"/>
        <w:rPr>
          <w:rFonts w:ascii="Times New Roman" w:hAnsi="Times New Roman" w:cs="Times New Roman"/>
        </w:rPr>
      </w:pPr>
    </w:p>
    <w:p w14:paraId="0DDB55E9" w14:textId="1906EA3E" w:rsidR="00652EE3" w:rsidRPr="00C804F6" w:rsidRDefault="00652EE3" w:rsidP="00652EE3">
      <w:pPr>
        <w:spacing w:before="177"/>
        <w:ind w:left="1404" w:right="1085"/>
        <w:jc w:val="center"/>
        <w:rPr>
          <w:rFonts w:ascii="Times New Roman" w:hAnsi="Times New Roman" w:cs="Times New Roman"/>
          <w:sz w:val="34"/>
          <w:lang w:val="vi"/>
        </w:rPr>
      </w:pPr>
      <w:bookmarkStart w:id="0" w:name="_bookmark0"/>
      <w:bookmarkEnd w:id="0"/>
      <w:r w:rsidRPr="00652EE3">
        <w:rPr>
          <w:rFonts w:ascii="Times New Roman" w:hAnsi="Times New Roman" w:cs="Times New Roman"/>
          <w:w w:val="115"/>
          <w:sz w:val="34"/>
          <w:lang w:val="vi"/>
        </w:rPr>
        <w:t>IT</w:t>
      </w:r>
      <w:r w:rsidR="004F2A32" w:rsidRPr="00C804F6">
        <w:rPr>
          <w:rFonts w:ascii="Times New Roman" w:hAnsi="Times New Roman" w:cs="Times New Roman"/>
          <w:w w:val="115"/>
          <w:sz w:val="34"/>
          <w:lang w:val="vi"/>
        </w:rPr>
        <w:t>3280</w:t>
      </w:r>
    </w:p>
    <w:p w14:paraId="327B81E5" w14:textId="77777777" w:rsidR="00652EE3" w:rsidRPr="00987A70" w:rsidRDefault="00652EE3" w:rsidP="00652EE3">
      <w:pPr>
        <w:pStyle w:val="BodyText"/>
        <w:rPr>
          <w:rFonts w:ascii="Times New Roman" w:hAnsi="Times New Roman" w:cs="Times New Roman"/>
        </w:rPr>
      </w:pPr>
    </w:p>
    <w:p w14:paraId="4732F526" w14:textId="0B136803" w:rsidR="00652EE3" w:rsidRPr="00987A70" w:rsidRDefault="00652EE3" w:rsidP="00652EE3">
      <w:pPr>
        <w:pStyle w:val="BodyText"/>
        <w:jc w:val="center"/>
        <w:rPr>
          <w:rFonts w:ascii="Times New Roman" w:hAnsi="Times New Roman" w:cs="Times New Roman"/>
          <w:sz w:val="36"/>
          <w:szCs w:val="36"/>
        </w:rPr>
      </w:pPr>
      <w:r w:rsidRPr="00652EE3">
        <w:rPr>
          <w:rFonts w:ascii="Times New Roman" w:hAnsi="Times New Roman" w:cs="Times New Roman"/>
          <w:sz w:val="36"/>
          <w:szCs w:val="36"/>
        </w:rPr>
        <w:t>Lý thuyết và ngôn ngữ hướng đối tượng</w:t>
      </w:r>
    </w:p>
    <w:p w14:paraId="08F38D2C" w14:textId="77777777" w:rsidR="00652EE3" w:rsidRPr="00987A70" w:rsidRDefault="00652EE3" w:rsidP="00652EE3">
      <w:pPr>
        <w:pStyle w:val="BodyText"/>
        <w:spacing w:before="6"/>
        <w:rPr>
          <w:rFonts w:ascii="Times New Roman" w:hAnsi="Times New Roman" w:cs="Times New Roman"/>
          <w:sz w:val="19"/>
        </w:rPr>
      </w:pPr>
      <w:r w:rsidRPr="00987A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CD7288D" wp14:editId="653B9292">
                <wp:simplePos x="0" y="0"/>
                <wp:positionH relativeFrom="page">
                  <wp:posOffset>1080135</wp:posOffset>
                </wp:positionH>
                <wp:positionV relativeFrom="paragraph">
                  <wp:posOffset>169545</wp:posOffset>
                </wp:positionV>
                <wp:extent cx="5612765" cy="1270"/>
                <wp:effectExtent l="13335" t="8255" r="12700" b="952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1276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839"/>
                            <a:gd name="T2" fmla="+- 0 10539 1701"/>
                            <a:gd name="T3" fmla="*/ T2 w 88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39">
                              <a:moveTo>
                                <a:pt x="0" y="0"/>
                              </a:moveTo>
                              <a:lnTo>
                                <a:pt x="8838" y="0"/>
                              </a:lnTo>
                            </a:path>
                          </a:pathLst>
                        </a:custGeom>
                        <a:noFill/>
                        <a:ln w="359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05E4F" id="Freeform: Shape 4" o:spid="_x0000_s1026" style="position:absolute;margin-left:85.05pt;margin-top:13.35pt;width:441.9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" path="m,l8838,e" filled="f" strokeweight=".09983mm">
                <v:path arrowok="t" o:connecttype="custom" o:connectlocs="0,0;5612130,0" o:connectangles="0,0"/>
                <w10:wrap type="topAndBottom" anchorx="page"/>
              </v:shape>
            </w:pict>
          </mc:Fallback>
        </mc:AlternateContent>
      </w:r>
    </w:p>
    <w:p w14:paraId="027B86B6" w14:textId="77777777" w:rsidR="00652EE3" w:rsidRPr="00987A70" w:rsidRDefault="00652EE3" w:rsidP="00652EE3">
      <w:pPr>
        <w:pStyle w:val="BodyText"/>
        <w:spacing w:before="6"/>
        <w:rPr>
          <w:rFonts w:ascii="Times New Roman" w:hAnsi="Times New Roman" w:cs="Times New Roman"/>
          <w:sz w:val="27"/>
        </w:rPr>
      </w:pPr>
    </w:p>
    <w:p w14:paraId="24A279F6" w14:textId="77777777" w:rsidR="00B96472" w:rsidRDefault="00652EE3" w:rsidP="00652EE3">
      <w:pPr>
        <w:pStyle w:val="Title"/>
        <w:rPr>
          <w:w w:val="115"/>
        </w:rPr>
      </w:pPr>
      <w:r w:rsidRPr="00987A70">
        <w:rPr>
          <w:w w:val="115"/>
        </w:rPr>
        <w:t>BÁO CÁO PROJECT</w:t>
      </w:r>
    </w:p>
    <w:p w14:paraId="57EBB0A8" w14:textId="55EA5BD6" w:rsidR="00652EE3" w:rsidRPr="00681C09" w:rsidRDefault="00681C09" w:rsidP="00652EE3">
      <w:pPr>
        <w:pStyle w:val="Title"/>
        <w:rPr>
          <w:lang w:val="en-US"/>
        </w:rPr>
      </w:pPr>
      <w:r>
        <w:rPr>
          <w:w w:val="115"/>
          <w:lang w:val="en-US"/>
        </w:rPr>
        <w:t>CU</w:t>
      </w:r>
      <w:r w:rsidR="00B96472">
        <w:rPr>
          <w:w w:val="115"/>
          <w:lang w:val="en-US"/>
        </w:rPr>
        <w:t>ỐI KỲ</w:t>
      </w:r>
    </w:p>
    <w:p w14:paraId="07E51440" w14:textId="77777777" w:rsidR="00652EE3" w:rsidRPr="00987A70" w:rsidRDefault="00652EE3" w:rsidP="00652EE3">
      <w:pPr>
        <w:pStyle w:val="BodyText"/>
        <w:spacing w:before="10"/>
        <w:rPr>
          <w:rFonts w:ascii="Times New Roman" w:hAnsi="Times New Roman" w:cs="Times New Roman"/>
          <w:b/>
          <w:sz w:val="16"/>
        </w:rPr>
      </w:pPr>
      <w:r w:rsidRPr="00987A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3972D3DD" wp14:editId="0536A38D">
                <wp:simplePos x="0" y="0"/>
                <wp:positionH relativeFrom="page">
                  <wp:posOffset>1080135</wp:posOffset>
                </wp:positionH>
                <wp:positionV relativeFrom="paragraph">
                  <wp:posOffset>150495</wp:posOffset>
                </wp:positionV>
                <wp:extent cx="5612765" cy="1270"/>
                <wp:effectExtent l="13335" t="13970" r="12700" b="381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1276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839"/>
                            <a:gd name="T2" fmla="+- 0 10539 1701"/>
                            <a:gd name="T3" fmla="*/ T2 w 88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39">
                              <a:moveTo>
                                <a:pt x="0" y="0"/>
                              </a:moveTo>
                              <a:lnTo>
                                <a:pt x="8838" y="0"/>
                              </a:lnTo>
                            </a:path>
                          </a:pathLst>
                        </a:custGeom>
                        <a:noFill/>
                        <a:ln w="359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15C21" id="Freeform: Shape 3" o:spid="_x0000_s1026" style="position:absolute;margin-left:85.05pt;margin-top:11.85pt;width:441.95pt;height:.1pt;z-index:-251658239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" path="m,l8838,e" filled="f" strokeweight=".09983mm">
                <v:path arrowok="t" o:connecttype="custom" o:connectlocs="0,0;5612130,0" o:connectangles="0,0"/>
                <w10:wrap type="topAndBottom" anchorx="page"/>
              </v:shape>
            </w:pict>
          </mc:Fallback>
        </mc:AlternateContent>
      </w:r>
    </w:p>
    <w:p w14:paraId="7A467EFD" w14:textId="77777777" w:rsidR="00652EE3" w:rsidRPr="005F792D" w:rsidRDefault="00652EE3" w:rsidP="00652EE3">
      <w:pPr>
        <w:rPr>
          <w:lang w:val="vi"/>
        </w:rPr>
      </w:pPr>
    </w:p>
    <w:p w14:paraId="03E7F2B2" w14:textId="1EDB245C" w:rsidR="00980574" w:rsidRDefault="00980574" w:rsidP="00980574">
      <w:pPr>
        <w:jc w:val="center"/>
        <w:rPr>
          <w:sz w:val="36"/>
          <w:szCs w:val="36"/>
        </w:rPr>
      </w:pPr>
      <w:r>
        <w:rPr>
          <w:sz w:val="36"/>
          <w:szCs w:val="36"/>
        </w:rPr>
        <w:t>Bài 6</w:t>
      </w:r>
    </w:p>
    <w:p w14:paraId="6A89E2E2" w14:textId="77777777" w:rsidR="0008012F" w:rsidRDefault="0008012F" w:rsidP="0008012F">
      <w:pPr>
        <w:jc w:val="center"/>
        <w:rPr>
          <w:sz w:val="36"/>
          <w:szCs w:val="36"/>
        </w:rPr>
      </w:pPr>
    </w:p>
    <w:p w14:paraId="7D82A266" w14:textId="65757A2F" w:rsidR="00652EE3" w:rsidRPr="0008012F" w:rsidRDefault="0008012F" w:rsidP="0008012F">
      <w:pPr>
        <w:jc w:val="center"/>
        <w:rPr>
          <w:sz w:val="36"/>
          <w:szCs w:val="36"/>
        </w:rPr>
      </w:pPr>
      <w:r w:rsidRPr="0008012F">
        <w:rPr>
          <w:sz w:val="36"/>
          <w:szCs w:val="36"/>
        </w:rPr>
        <w:t xml:space="preserve"> </w:t>
      </w:r>
      <w:r w:rsidR="00BD7F81">
        <w:rPr>
          <w:rFonts w:ascii="Calibri" w:hAnsi="Calibri" w:cs="Calibri"/>
          <w:sz w:val="36"/>
          <w:szCs w:val="36"/>
        </w:rPr>
        <w:t xml:space="preserve">Hàm cấp phát bộ nhớ </w:t>
      </w:r>
      <w:proofErr w:type="gramStart"/>
      <w:r w:rsidR="00BD7F81">
        <w:rPr>
          <w:rFonts w:ascii="Calibri" w:hAnsi="Calibri" w:cs="Calibri"/>
          <w:sz w:val="36"/>
          <w:szCs w:val="36"/>
        </w:rPr>
        <w:t>Mal</w:t>
      </w:r>
      <w:r w:rsidR="00176599">
        <w:rPr>
          <w:rFonts w:ascii="Calibri" w:hAnsi="Calibri" w:cs="Calibri"/>
          <w:sz w:val="36"/>
          <w:szCs w:val="36"/>
        </w:rPr>
        <w:t>loc(</w:t>
      </w:r>
      <w:proofErr w:type="gramEnd"/>
      <w:r w:rsidR="00176599">
        <w:rPr>
          <w:rFonts w:ascii="Calibri" w:hAnsi="Calibri" w:cs="Calibri"/>
          <w:sz w:val="36"/>
          <w:szCs w:val="36"/>
        </w:rPr>
        <w:t>)</w:t>
      </w:r>
    </w:p>
    <w:p w14:paraId="179D11E0" w14:textId="2389DB35" w:rsidR="00652EE3" w:rsidRPr="00652EE3" w:rsidRDefault="00652EE3" w:rsidP="00652EE3"/>
    <w:p w14:paraId="64BFD20B" w14:textId="7A0722A5" w:rsidR="0078162F" w:rsidRPr="00176599" w:rsidRDefault="00176599" w:rsidP="00176599">
      <w:pPr>
        <w:ind w:left="2160" w:firstLine="720"/>
        <w:rPr>
          <w:sz w:val="24"/>
          <w:szCs w:val="24"/>
          <w:lang w:val="vi"/>
        </w:rPr>
      </w:pPr>
      <w:r w:rsidRPr="00176599">
        <w:rPr>
          <w:sz w:val="24"/>
          <w:szCs w:val="24"/>
          <w:lang w:val="vi"/>
        </w:rPr>
        <w:t>Họ và tên: Nguyễn Thành Dương</w:t>
      </w:r>
    </w:p>
    <w:p w14:paraId="00AF7CDE" w14:textId="307369C3" w:rsidR="00176599" w:rsidRPr="00176599" w:rsidRDefault="00176599" w:rsidP="00176599">
      <w:pPr>
        <w:ind w:left="2880" w:firstLine="720"/>
        <w:rPr>
          <w:sz w:val="24"/>
          <w:szCs w:val="24"/>
        </w:rPr>
      </w:pPr>
      <w:r w:rsidRPr="00176599">
        <w:rPr>
          <w:sz w:val="24"/>
          <w:szCs w:val="24"/>
        </w:rPr>
        <w:t>MSSV: 20194531</w:t>
      </w:r>
    </w:p>
    <w:p w14:paraId="11B7DEBF" w14:textId="763FCA67" w:rsidR="0078162F" w:rsidRDefault="00CC44EB" w:rsidP="00CC44EB">
      <w:pPr>
        <w:pStyle w:val="Heading1"/>
        <w:numPr>
          <w:ilvl w:val="0"/>
          <w:numId w:val="6"/>
        </w:numPr>
      </w:pPr>
      <w:r>
        <w:lastRenderedPageBreak/>
        <w:t xml:space="preserve">Giới thiệu bài toán </w:t>
      </w:r>
    </w:p>
    <w:p w14:paraId="2077DD71" w14:textId="25BE4908" w:rsidR="00BE1D1F" w:rsidRDefault="00B051FE" w:rsidP="00BE1D1F">
      <w:pPr>
        <w:jc w:val="both"/>
        <w:rPr>
          <w:sz w:val="28"/>
          <w:szCs w:val="28"/>
        </w:rPr>
      </w:pPr>
      <w:r>
        <w:rPr>
          <w:sz w:val="28"/>
          <w:szCs w:val="28"/>
        </w:rPr>
        <w:t>Cho c</w:t>
      </w:r>
      <w:r w:rsidR="00BE1D1F" w:rsidRPr="00BE1D1F">
        <w:rPr>
          <w:sz w:val="28"/>
          <w:szCs w:val="28"/>
        </w:rPr>
        <w:t>hương trình hàm malloc(), kèm theo đó là ví dụ minh họa, được viết bằng hợp ngữ</w:t>
      </w:r>
      <w:r>
        <w:rPr>
          <w:sz w:val="28"/>
          <w:szCs w:val="28"/>
        </w:rPr>
        <w:t xml:space="preserve"> </w:t>
      </w:r>
      <w:r w:rsidR="00BE1D1F" w:rsidRPr="00BE1D1F">
        <w:rPr>
          <w:sz w:val="28"/>
          <w:szCs w:val="28"/>
        </w:rPr>
        <w:t>MIPS, để</w:t>
      </w:r>
      <w:r>
        <w:rPr>
          <w:sz w:val="28"/>
          <w:szCs w:val="28"/>
        </w:rPr>
        <w:t xml:space="preserve"> </w:t>
      </w:r>
      <w:r w:rsidR="00BE1D1F" w:rsidRPr="00BE1D1F">
        <w:rPr>
          <w:sz w:val="28"/>
          <w:szCs w:val="28"/>
        </w:rPr>
        <w:t>cấp phát bộ</w:t>
      </w:r>
      <w:r>
        <w:rPr>
          <w:sz w:val="28"/>
          <w:szCs w:val="28"/>
        </w:rPr>
        <w:t xml:space="preserve"> </w:t>
      </w:r>
      <w:r w:rsidR="00BE1D1F" w:rsidRPr="00BE1D1F">
        <w:rPr>
          <w:sz w:val="28"/>
          <w:szCs w:val="28"/>
        </w:rPr>
        <w:t>nhớ</w:t>
      </w:r>
      <w:r>
        <w:rPr>
          <w:sz w:val="28"/>
          <w:szCs w:val="28"/>
        </w:rPr>
        <w:t xml:space="preserve"> </w:t>
      </w:r>
      <w:r w:rsidR="00BE1D1F" w:rsidRPr="00BE1D1F">
        <w:rPr>
          <w:sz w:val="28"/>
          <w:szCs w:val="28"/>
        </w:rPr>
        <w:t>cho một biến con trỏ</w:t>
      </w:r>
      <w:r>
        <w:rPr>
          <w:sz w:val="28"/>
          <w:szCs w:val="28"/>
        </w:rPr>
        <w:t xml:space="preserve"> </w:t>
      </w:r>
      <w:r w:rsidR="00BE1D1F" w:rsidRPr="00BE1D1F">
        <w:rPr>
          <w:sz w:val="28"/>
          <w:szCs w:val="28"/>
        </w:rPr>
        <w:t>nào đó.</w:t>
      </w:r>
      <w:r>
        <w:rPr>
          <w:sz w:val="28"/>
          <w:szCs w:val="28"/>
        </w:rPr>
        <w:t xml:space="preserve"> </w:t>
      </w:r>
      <w:r w:rsidR="00BE1D1F" w:rsidRPr="00BE1D1F">
        <w:rPr>
          <w:sz w:val="28"/>
          <w:szCs w:val="28"/>
        </w:rPr>
        <w:t>Hãy đọc chương trình và hiểu rõ nguyên tắc cấp phát bộ</w:t>
      </w:r>
      <w:r>
        <w:rPr>
          <w:sz w:val="28"/>
          <w:szCs w:val="28"/>
        </w:rPr>
        <w:t xml:space="preserve"> </w:t>
      </w:r>
      <w:r w:rsidR="00BE1D1F" w:rsidRPr="00BE1D1F">
        <w:rPr>
          <w:sz w:val="28"/>
          <w:szCs w:val="28"/>
        </w:rPr>
        <w:t>nhớ</w:t>
      </w:r>
      <w:r>
        <w:rPr>
          <w:sz w:val="28"/>
          <w:szCs w:val="28"/>
        </w:rPr>
        <w:t xml:space="preserve"> </w:t>
      </w:r>
      <w:r w:rsidR="00BE1D1F" w:rsidRPr="00BE1D1F">
        <w:rPr>
          <w:sz w:val="28"/>
          <w:szCs w:val="28"/>
        </w:rPr>
        <w:t>động.Trên cơ sởđó, hãy hoàn thiện chương trình như sau. Lưu ý, ngoài viết các hàm đó, cần viết thêm một số</w:t>
      </w:r>
      <w:r>
        <w:rPr>
          <w:sz w:val="28"/>
          <w:szCs w:val="28"/>
        </w:rPr>
        <w:t xml:space="preserve"> </w:t>
      </w:r>
      <w:r w:rsidR="00BE1D1F" w:rsidRPr="00BE1D1F">
        <w:rPr>
          <w:sz w:val="28"/>
          <w:szCs w:val="28"/>
        </w:rPr>
        <w:t>ví dụ</w:t>
      </w:r>
      <w:r>
        <w:rPr>
          <w:sz w:val="28"/>
          <w:szCs w:val="28"/>
        </w:rPr>
        <w:t xml:space="preserve"> </w:t>
      </w:r>
      <w:r w:rsidR="00BE1D1F" w:rsidRPr="00BE1D1F">
        <w:rPr>
          <w:sz w:val="28"/>
          <w:szCs w:val="28"/>
        </w:rPr>
        <w:t>minh họa để</w:t>
      </w:r>
      <w:r>
        <w:rPr>
          <w:sz w:val="28"/>
          <w:szCs w:val="28"/>
        </w:rPr>
        <w:t xml:space="preserve"> </w:t>
      </w:r>
      <w:r w:rsidR="00BE1D1F" w:rsidRPr="00BE1D1F">
        <w:rPr>
          <w:sz w:val="28"/>
          <w:szCs w:val="28"/>
        </w:rPr>
        <w:t>thấy việc sử</w:t>
      </w:r>
      <w:r>
        <w:rPr>
          <w:sz w:val="28"/>
          <w:szCs w:val="28"/>
        </w:rPr>
        <w:t xml:space="preserve"> </w:t>
      </w:r>
      <w:r w:rsidR="00BE1D1F" w:rsidRPr="00BE1D1F">
        <w:rPr>
          <w:sz w:val="28"/>
          <w:szCs w:val="28"/>
        </w:rPr>
        <w:t>dụng hàm đó như thế</w:t>
      </w:r>
      <w:r>
        <w:rPr>
          <w:sz w:val="28"/>
          <w:szCs w:val="28"/>
        </w:rPr>
        <w:t xml:space="preserve"> </w:t>
      </w:r>
      <w:r w:rsidR="00BE1D1F" w:rsidRPr="00BE1D1F">
        <w:rPr>
          <w:sz w:val="28"/>
          <w:szCs w:val="28"/>
        </w:rPr>
        <w:t>nào.</w:t>
      </w:r>
    </w:p>
    <w:p w14:paraId="3BFCAE49" w14:textId="4F5D2F73" w:rsidR="00BE1D1F" w:rsidRDefault="00BE1D1F" w:rsidP="00BE1D1F">
      <w:pPr>
        <w:jc w:val="both"/>
        <w:rPr>
          <w:sz w:val="28"/>
          <w:szCs w:val="28"/>
        </w:rPr>
      </w:pPr>
      <w:r w:rsidRPr="00BE1D1F">
        <w:rPr>
          <w:sz w:val="28"/>
          <w:szCs w:val="28"/>
        </w:rPr>
        <w:t>1)Việc cấp phát bộ</w:t>
      </w:r>
      <w:r w:rsidR="00F333B6">
        <w:rPr>
          <w:sz w:val="28"/>
          <w:szCs w:val="28"/>
        </w:rPr>
        <w:t xml:space="preserve"> </w:t>
      </w:r>
      <w:r w:rsidRPr="00BE1D1F">
        <w:rPr>
          <w:sz w:val="28"/>
          <w:szCs w:val="28"/>
        </w:rPr>
        <w:t>nhớ</w:t>
      </w:r>
      <w:r w:rsidR="00F333B6">
        <w:rPr>
          <w:sz w:val="28"/>
          <w:szCs w:val="28"/>
        </w:rPr>
        <w:t xml:space="preserve"> </w:t>
      </w:r>
      <w:r w:rsidRPr="00BE1D1F">
        <w:rPr>
          <w:sz w:val="28"/>
          <w:szCs w:val="28"/>
        </w:rPr>
        <w:t>kiểu word/mảng wordcó 1 lỗi, đó là chưa bảo đảm qui tắc địa chỉcủa kiểu wordphải chia hết cho 4. Hãy khắc phục lỗi này.</w:t>
      </w:r>
    </w:p>
    <w:p w14:paraId="7150C9B4" w14:textId="77777777" w:rsidR="00BE1D1F" w:rsidRDefault="00BE1D1F" w:rsidP="00BE1D1F">
      <w:pPr>
        <w:jc w:val="both"/>
        <w:rPr>
          <w:sz w:val="28"/>
          <w:szCs w:val="28"/>
        </w:rPr>
      </w:pPr>
      <w:r w:rsidRPr="00BE1D1F">
        <w:rPr>
          <w:sz w:val="28"/>
          <w:szCs w:val="28"/>
        </w:rPr>
        <w:t>2)Viết hàm lấy giá trịWord /Byte của biến con trỏ(tương tựnhư *CharPtr, *BytePtr, *WordPtr)</w:t>
      </w:r>
    </w:p>
    <w:p w14:paraId="7C2CB67B" w14:textId="7CBA6F49" w:rsidR="00BE1D1F" w:rsidRDefault="00BE1D1F" w:rsidP="00BE1D1F">
      <w:pPr>
        <w:jc w:val="both"/>
        <w:rPr>
          <w:sz w:val="28"/>
          <w:szCs w:val="28"/>
        </w:rPr>
      </w:pPr>
      <w:r w:rsidRPr="00BE1D1F">
        <w:rPr>
          <w:sz w:val="28"/>
          <w:szCs w:val="28"/>
        </w:rPr>
        <w:t>3)Viết hàm lấy địa chỉ</w:t>
      </w:r>
      <w:r w:rsidR="00443965">
        <w:rPr>
          <w:sz w:val="28"/>
          <w:szCs w:val="28"/>
        </w:rPr>
        <w:t xml:space="preserve"> </w:t>
      </w:r>
      <w:r w:rsidRPr="00BE1D1F">
        <w:rPr>
          <w:sz w:val="28"/>
          <w:szCs w:val="28"/>
        </w:rPr>
        <w:t>biến con trỏ</w:t>
      </w:r>
      <w:r w:rsidR="00443965">
        <w:rPr>
          <w:sz w:val="28"/>
          <w:szCs w:val="28"/>
        </w:rPr>
        <w:t xml:space="preserve"> </w:t>
      </w:r>
      <w:r w:rsidRPr="00BE1D1F">
        <w:rPr>
          <w:sz w:val="28"/>
          <w:szCs w:val="28"/>
        </w:rPr>
        <w:t>(tương tựnhư &amp;CharPtr, &amp;BytePtr, *WordPtr)</w:t>
      </w:r>
    </w:p>
    <w:p w14:paraId="6B6F51E5" w14:textId="318C2831" w:rsidR="00BE1D1F" w:rsidRDefault="00BE1D1F" w:rsidP="00BE1D1F">
      <w:pPr>
        <w:jc w:val="both"/>
        <w:rPr>
          <w:sz w:val="28"/>
          <w:szCs w:val="28"/>
        </w:rPr>
      </w:pPr>
      <w:r w:rsidRPr="00BE1D1F">
        <w:rPr>
          <w:sz w:val="28"/>
          <w:szCs w:val="28"/>
        </w:rPr>
        <w:t>4)Viết hàm thực hiện copy 2 con trỏ</w:t>
      </w:r>
      <w:r w:rsidR="00B528EF">
        <w:rPr>
          <w:sz w:val="28"/>
          <w:szCs w:val="28"/>
        </w:rPr>
        <w:t xml:space="preserve"> </w:t>
      </w:r>
      <w:r w:rsidRPr="00BE1D1F">
        <w:rPr>
          <w:sz w:val="28"/>
          <w:szCs w:val="28"/>
        </w:rPr>
        <w:t>xâu kí tự(Xem ví dụvềCharPtr)</w:t>
      </w:r>
    </w:p>
    <w:p w14:paraId="79B11892" w14:textId="58E2BC26" w:rsidR="00BE1D1F" w:rsidRDefault="00BE1D1F" w:rsidP="00BE1D1F">
      <w:pPr>
        <w:jc w:val="both"/>
        <w:rPr>
          <w:sz w:val="28"/>
          <w:szCs w:val="28"/>
        </w:rPr>
      </w:pPr>
      <w:r w:rsidRPr="00BE1D1F">
        <w:rPr>
          <w:sz w:val="28"/>
          <w:szCs w:val="28"/>
        </w:rPr>
        <w:t>5)Viết hàm tính toàn bộ</w:t>
      </w:r>
      <w:r w:rsidR="00F333B6">
        <w:rPr>
          <w:sz w:val="28"/>
          <w:szCs w:val="28"/>
        </w:rPr>
        <w:t xml:space="preserve"> </w:t>
      </w:r>
      <w:r w:rsidRPr="00BE1D1F">
        <w:rPr>
          <w:sz w:val="28"/>
          <w:szCs w:val="28"/>
        </w:rPr>
        <w:t>lượng bộ</w:t>
      </w:r>
      <w:r w:rsidR="00F333B6">
        <w:rPr>
          <w:sz w:val="28"/>
          <w:szCs w:val="28"/>
        </w:rPr>
        <w:t xml:space="preserve"> </w:t>
      </w:r>
      <w:r w:rsidRPr="00BE1D1F">
        <w:rPr>
          <w:sz w:val="28"/>
          <w:szCs w:val="28"/>
        </w:rPr>
        <w:t>nhớ</w:t>
      </w:r>
      <w:r w:rsidR="00F333B6">
        <w:rPr>
          <w:sz w:val="28"/>
          <w:szCs w:val="28"/>
        </w:rPr>
        <w:t xml:space="preserve"> </w:t>
      </w:r>
      <w:r w:rsidRPr="00BE1D1F">
        <w:rPr>
          <w:sz w:val="28"/>
          <w:szCs w:val="28"/>
        </w:rPr>
        <w:t>đã cấp phát cho các biến động</w:t>
      </w:r>
    </w:p>
    <w:p w14:paraId="7EFB4174" w14:textId="77777777" w:rsidR="00BE1D1F" w:rsidRDefault="00BE1D1F" w:rsidP="00BE1D1F">
      <w:pPr>
        <w:jc w:val="both"/>
        <w:rPr>
          <w:sz w:val="28"/>
          <w:szCs w:val="28"/>
        </w:rPr>
      </w:pPr>
      <w:r w:rsidRPr="00BE1D1F">
        <w:rPr>
          <w:sz w:val="28"/>
          <w:szCs w:val="28"/>
        </w:rPr>
        <w:t>6)Hãy viết hàm Malloc2 để</w:t>
      </w:r>
      <w:r>
        <w:rPr>
          <w:sz w:val="28"/>
          <w:szCs w:val="28"/>
        </w:rPr>
        <w:t xml:space="preserve"> </w:t>
      </w:r>
      <w:r w:rsidRPr="00BE1D1F">
        <w:rPr>
          <w:sz w:val="28"/>
          <w:szCs w:val="28"/>
        </w:rPr>
        <w:t>cấp phát cho mảng 2 chiều</w:t>
      </w:r>
      <w:r>
        <w:rPr>
          <w:sz w:val="28"/>
          <w:szCs w:val="28"/>
        </w:rPr>
        <w:t xml:space="preserve"> </w:t>
      </w:r>
      <w:r w:rsidRPr="00BE1D1F">
        <w:rPr>
          <w:sz w:val="28"/>
          <w:szCs w:val="28"/>
        </w:rPr>
        <w:t>kiểu .word  với tham số</w:t>
      </w:r>
      <w:r>
        <w:rPr>
          <w:sz w:val="28"/>
          <w:szCs w:val="28"/>
        </w:rPr>
        <w:t xml:space="preserve"> </w:t>
      </w:r>
      <w:r w:rsidRPr="00BE1D1F">
        <w:rPr>
          <w:sz w:val="28"/>
          <w:szCs w:val="28"/>
        </w:rPr>
        <w:t>vào gồm:</w:t>
      </w:r>
    </w:p>
    <w:p w14:paraId="27465810" w14:textId="77777777" w:rsidR="00BE1D1F" w:rsidRDefault="00BE1D1F" w:rsidP="00BE1D1F">
      <w:pPr>
        <w:rPr>
          <w:sz w:val="28"/>
          <w:szCs w:val="28"/>
        </w:rPr>
      </w:pPr>
      <w:r w:rsidRPr="00BE1D1F">
        <w:rPr>
          <w:sz w:val="28"/>
          <w:szCs w:val="28"/>
        </w:rPr>
        <w:t>a.Địa chỉ</w:t>
      </w:r>
      <w:r>
        <w:rPr>
          <w:sz w:val="28"/>
          <w:szCs w:val="28"/>
        </w:rPr>
        <w:t xml:space="preserve"> </w:t>
      </w:r>
      <w:r w:rsidRPr="00BE1D1F">
        <w:rPr>
          <w:sz w:val="28"/>
          <w:szCs w:val="28"/>
        </w:rPr>
        <w:t>đầu của mảng</w:t>
      </w:r>
    </w:p>
    <w:p w14:paraId="1C8B1DE4" w14:textId="200673F8" w:rsidR="00BE1D1F" w:rsidRDefault="00BE1D1F" w:rsidP="00BE1D1F">
      <w:pPr>
        <w:rPr>
          <w:sz w:val="28"/>
          <w:szCs w:val="28"/>
        </w:rPr>
      </w:pPr>
      <w:r w:rsidRPr="00BE1D1F">
        <w:rPr>
          <w:sz w:val="28"/>
          <w:szCs w:val="28"/>
        </w:rPr>
        <w:t>b.Số</w:t>
      </w:r>
      <w:r>
        <w:rPr>
          <w:sz w:val="28"/>
          <w:szCs w:val="28"/>
        </w:rPr>
        <w:t xml:space="preserve"> </w:t>
      </w:r>
      <w:r w:rsidRPr="00BE1D1F">
        <w:rPr>
          <w:sz w:val="28"/>
          <w:szCs w:val="28"/>
        </w:rPr>
        <w:t>dòng</w:t>
      </w:r>
    </w:p>
    <w:p w14:paraId="556D628B" w14:textId="329BB727" w:rsidR="00BE1D1F" w:rsidRDefault="00BE1D1F" w:rsidP="00BE1D1F">
      <w:pPr>
        <w:rPr>
          <w:sz w:val="28"/>
          <w:szCs w:val="28"/>
        </w:rPr>
      </w:pPr>
      <w:r w:rsidRPr="00BE1D1F">
        <w:rPr>
          <w:sz w:val="28"/>
          <w:szCs w:val="28"/>
        </w:rPr>
        <w:t>c.Số</w:t>
      </w:r>
      <w:r>
        <w:rPr>
          <w:sz w:val="28"/>
          <w:szCs w:val="28"/>
        </w:rPr>
        <w:t xml:space="preserve"> </w:t>
      </w:r>
      <w:r w:rsidRPr="00BE1D1F">
        <w:rPr>
          <w:sz w:val="28"/>
          <w:szCs w:val="28"/>
        </w:rPr>
        <w:t>cột</w:t>
      </w:r>
    </w:p>
    <w:p w14:paraId="63816656" w14:textId="0722259A" w:rsidR="00CC44EB" w:rsidRDefault="00BE1D1F" w:rsidP="00BE1D1F">
      <w:pPr>
        <w:jc w:val="both"/>
        <w:rPr>
          <w:sz w:val="28"/>
          <w:szCs w:val="28"/>
        </w:rPr>
      </w:pPr>
      <w:r w:rsidRPr="00BE1D1F">
        <w:rPr>
          <w:sz w:val="28"/>
          <w:szCs w:val="28"/>
        </w:rPr>
        <w:t>7)Tiếp theo câu 6, hãy viết</w:t>
      </w:r>
      <w:r w:rsidR="00F333B6">
        <w:rPr>
          <w:sz w:val="28"/>
          <w:szCs w:val="28"/>
        </w:rPr>
        <w:t xml:space="preserve"> </w:t>
      </w:r>
      <w:r w:rsidRPr="00BE1D1F">
        <w:rPr>
          <w:sz w:val="28"/>
          <w:szCs w:val="28"/>
        </w:rPr>
        <w:t>2</w:t>
      </w:r>
      <w:r w:rsidR="00F333B6">
        <w:rPr>
          <w:sz w:val="28"/>
          <w:szCs w:val="28"/>
        </w:rPr>
        <w:t xml:space="preserve"> </w:t>
      </w:r>
      <w:r w:rsidRPr="00BE1D1F">
        <w:rPr>
          <w:sz w:val="28"/>
          <w:szCs w:val="28"/>
        </w:rPr>
        <w:t>hàm</w:t>
      </w:r>
      <w:r w:rsidR="00F333B6">
        <w:rPr>
          <w:sz w:val="28"/>
          <w:szCs w:val="28"/>
        </w:rPr>
        <w:t xml:space="preserve"> </w:t>
      </w:r>
      <w:r w:rsidRPr="00BE1D1F">
        <w:rPr>
          <w:sz w:val="28"/>
          <w:szCs w:val="28"/>
        </w:rPr>
        <w:t>GetArray[i][j] và SetArray[i][j] để</w:t>
      </w:r>
      <w:r w:rsidR="00F333B6">
        <w:rPr>
          <w:sz w:val="28"/>
          <w:szCs w:val="28"/>
        </w:rPr>
        <w:t xml:space="preserve"> </w:t>
      </w:r>
      <w:r w:rsidRPr="00BE1D1F">
        <w:rPr>
          <w:sz w:val="28"/>
          <w:szCs w:val="28"/>
        </w:rPr>
        <w:t>lấy/thiết lập giá trị</w:t>
      </w:r>
      <w:r w:rsidR="00F333B6">
        <w:rPr>
          <w:sz w:val="28"/>
          <w:szCs w:val="28"/>
        </w:rPr>
        <w:t xml:space="preserve"> </w:t>
      </w:r>
      <w:r w:rsidRPr="00BE1D1F">
        <w:rPr>
          <w:sz w:val="28"/>
          <w:szCs w:val="28"/>
        </w:rPr>
        <w:t>cho phần tử</w:t>
      </w:r>
      <w:r>
        <w:rPr>
          <w:sz w:val="28"/>
          <w:szCs w:val="28"/>
        </w:rPr>
        <w:t xml:space="preserve"> </w:t>
      </w:r>
      <w:r w:rsidRPr="00BE1D1F">
        <w:rPr>
          <w:sz w:val="28"/>
          <w:szCs w:val="28"/>
        </w:rPr>
        <w:t>ở</w:t>
      </w:r>
      <w:r>
        <w:rPr>
          <w:sz w:val="28"/>
          <w:szCs w:val="28"/>
        </w:rPr>
        <w:t xml:space="preserve"> </w:t>
      </w:r>
      <w:r w:rsidRPr="00BE1D1F">
        <w:rPr>
          <w:sz w:val="28"/>
          <w:szCs w:val="28"/>
        </w:rPr>
        <w:t>dòng I cột j của mảng.</w:t>
      </w:r>
    </w:p>
    <w:p w14:paraId="19D3E403" w14:textId="3DFF8F46" w:rsidR="00B051FE" w:rsidRDefault="00F333B6" w:rsidP="00F333B6">
      <w:pPr>
        <w:pStyle w:val="Heading1"/>
      </w:pPr>
      <w:r>
        <w:t>2.Phương pháp thực hiện</w:t>
      </w:r>
    </w:p>
    <w:p w14:paraId="3FE7D414" w14:textId="08FDC45F" w:rsidR="00F333B6" w:rsidRPr="007B7A89" w:rsidRDefault="00F333B6" w:rsidP="00F333B6">
      <w:pPr>
        <w:rPr>
          <w:sz w:val="28"/>
          <w:szCs w:val="28"/>
        </w:rPr>
      </w:pPr>
      <w:r w:rsidRPr="007B7A89">
        <w:rPr>
          <w:sz w:val="28"/>
          <w:szCs w:val="28"/>
        </w:rPr>
        <w:t xml:space="preserve">1)Khi tính toán bộ nhớ cần cấp phát thì chúng ta chia nó cho 4 </w:t>
      </w:r>
      <w:r w:rsidR="00292B02" w:rsidRPr="007B7A89">
        <w:rPr>
          <w:sz w:val="28"/>
          <w:szCs w:val="28"/>
        </w:rPr>
        <w:t>nếu có số dư thì thêm 1 ô nhớ và tính toán lại</w:t>
      </w:r>
      <w:ins w:id="1" w:author="NGUYEN THANH DUONG 20194531">
        <w:r w:rsidR="00443965" w:rsidRPr="007B7A89">
          <w:rPr>
            <w:sz w:val="28"/>
            <w:szCs w:val="28"/>
          </w:rPr>
          <w:t>.</w:t>
        </w:r>
      </w:ins>
    </w:p>
    <w:p w14:paraId="17A4FB61" w14:textId="71514A55" w:rsidR="00443965" w:rsidRPr="007B7A89" w:rsidRDefault="00443965" w:rsidP="00F333B6">
      <w:pPr>
        <w:rPr>
          <w:sz w:val="28"/>
          <w:szCs w:val="28"/>
        </w:rPr>
      </w:pPr>
      <w:r w:rsidRPr="007B7A89">
        <w:rPr>
          <w:sz w:val="28"/>
          <w:szCs w:val="28"/>
        </w:rPr>
        <w:t>2)</w:t>
      </w:r>
      <w:r w:rsidR="00A16E2D" w:rsidRPr="007B7A89">
        <w:rPr>
          <w:sz w:val="28"/>
          <w:szCs w:val="28"/>
        </w:rPr>
        <w:t>Biến con trỏ sẽ lưu giá trị đầu tiên của bộ nhớ được cấp phát</w:t>
      </w:r>
      <w:r w:rsidR="00B528EF" w:rsidRPr="007B7A89">
        <w:rPr>
          <w:sz w:val="28"/>
          <w:szCs w:val="28"/>
        </w:rPr>
        <w:t xml:space="preserve"> từ đó chúng ta sẽ lấy các giá trị ra.</w:t>
      </w:r>
    </w:p>
    <w:p w14:paraId="569D80CF" w14:textId="056BC93A" w:rsidR="00B528EF" w:rsidRPr="007B7A89" w:rsidRDefault="00B528EF" w:rsidP="00F333B6">
      <w:pPr>
        <w:rPr>
          <w:sz w:val="28"/>
          <w:szCs w:val="28"/>
        </w:rPr>
      </w:pPr>
      <w:r w:rsidRPr="007B7A89">
        <w:rPr>
          <w:sz w:val="28"/>
          <w:szCs w:val="28"/>
        </w:rPr>
        <w:t>3)Biến con</w:t>
      </w:r>
      <w:r w:rsidR="00F014B0">
        <w:rPr>
          <w:sz w:val="28"/>
          <w:szCs w:val="28"/>
        </w:rPr>
        <w:t xml:space="preserve"> trỏ</w:t>
      </w:r>
      <w:r w:rsidRPr="007B7A89">
        <w:rPr>
          <w:sz w:val="28"/>
          <w:szCs w:val="28"/>
        </w:rPr>
        <w:t xml:space="preserve"> sẽ được lấy ra như bình thường.</w:t>
      </w:r>
    </w:p>
    <w:p w14:paraId="7B2D14EC" w14:textId="77777777" w:rsidR="00B528EF" w:rsidRPr="007B7A89" w:rsidRDefault="00B528EF" w:rsidP="00F333B6">
      <w:pPr>
        <w:rPr>
          <w:sz w:val="28"/>
          <w:szCs w:val="28"/>
        </w:rPr>
      </w:pPr>
      <w:r w:rsidRPr="007B7A89">
        <w:rPr>
          <w:sz w:val="28"/>
          <w:szCs w:val="28"/>
        </w:rPr>
        <w:t>4)Khi copy 2 con trỏ sâu thì:</w:t>
      </w:r>
    </w:p>
    <w:p w14:paraId="573C4FED" w14:textId="2A43FDEF" w:rsidR="00B528EF" w:rsidRPr="007B7A89" w:rsidRDefault="00B528EF" w:rsidP="00F333B6">
      <w:pPr>
        <w:rPr>
          <w:sz w:val="28"/>
          <w:szCs w:val="28"/>
        </w:rPr>
      </w:pPr>
      <w:r w:rsidRPr="007B7A89">
        <w:rPr>
          <w:sz w:val="28"/>
          <w:szCs w:val="28"/>
        </w:rPr>
        <w:t>-Đầu tiên chúng ta cấp phát bộ nhớ mới bằng với bộ nhớ của cn trỏ cần copy</w:t>
      </w:r>
    </w:p>
    <w:p w14:paraId="10498975" w14:textId="36F535D7" w:rsidR="00B528EF" w:rsidRPr="007B7A89" w:rsidRDefault="00B528EF" w:rsidP="00F333B6">
      <w:pPr>
        <w:rPr>
          <w:sz w:val="28"/>
          <w:szCs w:val="28"/>
        </w:rPr>
      </w:pPr>
      <w:r w:rsidRPr="007B7A89">
        <w:rPr>
          <w:sz w:val="28"/>
          <w:szCs w:val="28"/>
        </w:rPr>
        <w:lastRenderedPageBreak/>
        <w:t>-Sau đó lấy địa chỉ con trỏ dùng vòng lặp để copy với số lần là số ô nhớ.</w:t>
      </w:r>
    </w:p>
    <w:p w14:paraId="3FD6AC11" w14:textId="35B1EE83" w:rsidR="00B528EF" w:rsidRPr="007B7A89" w:rsidRDefault="00B528EF" w:rsidP="00DB0894">
      <w:pPr>
        <w:rPr>
          <w:sz w:val="28"/>
          <w:szCs w:val="28"/>
        </w:rPr>
      </w:pPr>
      <w:r w:rsidRPr="007B7A89">
        <w:rPr>
          <w:sz w:val="28"/>
          <w:szCs w:val="28"/>
        </w:rPr>
        <w:t>5)</w:t>
      </w:r>
      <w:r w:rsidR="00DB0894" w:rsidRPr="007B7A89">
        <w:rPr>
          <w:sz w:val="28"/>
          <w:szCs w:val="28"/>
          <w:shd w:val="clear" w:color="auto" w:fill="FAF9F8"/>
        </w:rPr>
        <w:t xml:space="preserve"> </w:t>
      </w:r>
      <w:r w:rsidR="00DB0894" w:rsidRPr="007B7A89">
        <w:rPr>
          <w:sz w:val="28"/>
          <w:szCs w:val="28"/>
        </w:rPr>
        <w:t>Sys_MyFreeSpace: dùng để cấp bộ nhớ cho các biến con trỏ.</w:t>
      </w:r>
    </w:p>
    <w:p w14:paraId="0617F75A" w14:textId="78D5DE5E" w:rsidR="00DB0894" w:rsidRPr="007B7A89" w:rsidRDefault="00DB0894" w:rsidP="00DB0894">
      <w:pPr>
        <w:rPr>
          <w:sz w:val="28"/>
          <w:szCs w:val="28"/>
        </w:rPr>
      </w:pPr>
      <w:r w:rsidRPr="007B7A89">
        <w:rPr>
          <w:sz w:val="28"/>
          <w:szCs w:val="28"/>
        </w:rPr>
        <w:t xml:space="preserve">Sys_TheTopOfFree: biến chứ địa chỉ đầu tiên của vùng nhớ còn trống </w:t>
      </w:r>
    </w:p>
    <w:p w14:paraId="3FC0A739" w14:textId="601E7620" w:rsidR="00DB0894" w:rsidRPr="007B7A89" w:rsidRDefault="00DB0894" w:rsidP="00DB0894">
      <w:pPr>
        <w:rPr>
          <w:sz w:val="28"/>
          <w:szCs w:val="28"/>
        </w:rPr>
      </w:pPr>
      <w:r w:rsidRPr="007B7A89">
        <w:rPr>
          <w:sz w:val="28"/>
          <w:szCs w:val="28"/>
        </w:rPr>
        <w:t>Lấp hiệu 2 biến sẽ ra bộ nhớ đã cấp phát cho biến động</w:t>
      </w:r>
    </w:p>
    <w:p w14:paraId="0BA69467" w14:textId="547A2022" w:rsidR="00DB0894" w:rsidRPr="007B7A89" w:rsidRDefault="00DB0894" w:rsidP="00DB0894">
      <w:pPr>
        <w:rPr>
          <w:sz w:val="28"/>
          <w:szCs w:val="28"/>
        </w:rPr>
      </w:pPr>
      <w:r w:rsidRPr="007B7A89">
        <w:rPr>
          <w:sz w:val="28"/>
          <w:szCs w:val="28"/>
        </w:rPr>
        <w:t>6)</w:t>
      </w:r>
      <w:r w:rsidR="00F81ADB" w:rsidRPr="007B7A89">
        <w:rPr>
          <w:sz w:val="28"/>
          <w:szCs w:val="28"/>
        </w:rPr>
        <w:t xml:space="preserve">-Mảng 2 chiều bản chất giống với cấp phát mảng 1 chiều </w:t>
      </w:r>
    </w:p>
    <w:p w14:paraId="6C2FACA3" w14:textId="2D0C9F55" w:rsidR="00F81ADB" w:rsidRPr="007B7A89" w:rsidRDefault="00F81ADB" w:rsidP="00DB0894">
      <w:pPr>
        <w:rPr>
          <w:sz w:val="28"/>
          <w:szCs w:val="28"/>
        </w:rPr>
      </w:pPr>
      <w:r w:rsidRPr="007B7A89">
        <w:rPr>
          <w:sz w:val="28"/>
          <w:szCs w:val="28"/>
        </w:rPr>
        <w:t xml:space="preserve">-Mảng 2 chiều chỉ khác ở cách tính ô nhớ và cách truy cập ô nhớ </w:t>
      </w:r>
    </w:p>
    <w:p w14:paraId="584942CA" w14:textId="590DD8A2" w:rsidR="00F81ADB" w:rsidRPr="007B7A89" w:rsidRDefault="00F81ADB" w:rsidP="00DB0894">
      <w:pPr>
        <w:rPr>
          <w:sz w:val="28"/>
          <w:szCs w:val="28"/>
        </w:rPr>
      </w:pPr>
      <w:r w:rsidRPr="007B7A89">
        <w:rPr>
          <w:sz w:val="28"/>
          <w:szCs w:val="28"/>
        </w:rPr>
        <w:t xml:space="preserve">- Cách tính tính bộ nhớ là: Số hàng X Số cột X Kích thước 1 ô </w:t>
      </w:r>
    </w:p>
    <w:p w14:paraId="342D30FE" w14:textId="68BB6466" w:rsidR="00F81ADB" w:rsidRPr="007B7A89" w:rsidRDefault="00F81ADB" w:rsidP="00DB0894">
      <w:pPr>
        <w:rPr>
          <w:sz w:val="28"/>
          <w:szCs w:val="28"/>
        </w:rPr>
      </w:pPr>
      <w:r w:rsidRPr="007B7A89">
        <w:rPr>
          <w:sz w:val="28"/>
          <w:szCs w:val="28"/>
        </w:rPr>
        <w:t>7)Khi truy cập vùng nhớ mảng 2 chiều tính theo công thức:</w:t>
      </w:r>
    </w:p>
    <w:p w14:paraId="78078833" w14:textId="781F3725" w:rsidR="00F81ADB" w:rsidRDefault="00F81ADB" w:rsidP="00DB0894">
      <w:pPr>
        <w:rPr>
          <w:sz w:val="28"/>
          <w:szCs w:val="28"/>
        </w:rPr>
      </w:pPr>
      <w:r w:rsidRPr="007B7A89">
        <w:rPr>
          <w:sz w:val="28"/>
          <w:szCs w:val="28"/>
        </w:rPr>
        <w:t xml:space="preserve">Số </w:t>
      </w:r>
      <w:r w:rsidR="007B7A89" w:rsidRPr="007B7A89">
        <w:rPr>
          <w:sz w:val="28"/>
          <w:szCs w:val="28"/>
        </w:rPr>
        <w:t>cột X ( Số hàng – 1 ) + ( Số cột – 1 )</w:t>
      </w:r>
    </w:p>
    <w:p w14:paraId="5EBE2963" w14:textId="719A3B3E" w:rsidR="007B7A89" w:rsidRDefault="007B7A89" w:rsidP="007B7A89">
      <w:pPr>
        <w:pStyle w:val="Heading1"/>
      </w:pPr>
      <w:r>
        <w:t xml:space="preserve">3.Kết quả </w:t>
      </w:r>
    </w:p>
    <w:p w14:paraId="44DFA9B1" w14:textId="1E01A5DE" w:rsidR="007B7A89" w:rsidRDefault="007B7A89" w:rsidP="007B7A89">
      <w:pPr>
        <w:rPr>
          <w:sz w:val="28"/>
          <w:szCs w:val="28"/>
        </w:rPr>
      </w:pPr>
      <w:r w:rsidRPr="007B7A89">
        <w:rPr>
          <w:sz w:val="28"/>
          <w:szCs w:val="28"/>
        </w:rPr>
        <w:t>Đã làm và thực hiện hết yêu cầu đề ra</w:t>
      </w:r>
    </w:p>
    <w:p w14:paraId="4044E754" w14:textId="3BA6455D" w:rsidR="00C804F6" w:rsidRDefault="00C804F6" w:rsidP="007B7A89">
      <w:pPr>
        <w:rPr>
          <w:sz w:val="28"/>
          <w:szCs w:val="28"/>
        </w:rPr>
      </w:pPr>
      <w:r w:rsidRPr="00C804F6">
        <w:rPr>
          <w:sz w:val="28"/>
          <w:szCs w:val="28"/>
        </w:rPr>
        <w:drawing>
          <wp:inline distT="0" distB="0" distL="0" distR="0" wp14:anchorId="19F3FDE5" wp14:editId="405FF0D0">
            <wp:extent cx="2552921" cy="1546994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C68A" w14:textId="1286520A" w:rsidR="00C804F6" w:rsidRDefault="00375574" w:rsidP="007B7A89">
      <w:pPr>
        <w:rPr>
          <w:sz w:val="28"/>
          <w:szCs w:val="28"/>
        </w:rPr>
      </w:pPr>
      <w:r w:rsidRPr="00375574">
        <w:rPr>
          <w:sz w:val="28"/>
          <w:szCs w:val="28"/>
        </w:rPr>
        <w:lastRenderedPageBreak/>
        <w:drawing>
          <wp:inline distT="0" distB="0" distL="0" distR="0" wp14:anchorId="4606068D" wp14:editId="70361C8C">
            <wp:extent cx="3680779" cy="344453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8EB7" w14:textId="63B31EF2" w:rsidR="007B7A89" w:rsidRDefault="007B7A89" w:rsidP="007B7A89">
      <w:pPr>
        <w:pStyle w:val="Heading1"/>
      </w:pPr>
      <w:r>
        <w:t>4.Mã nguồn</w:t>
      </w:r>
    </w:p>
    <w:p w14:paraId="2C30F17F" w14:textId="77777777" w:rsidR="00210D39" w:rsidRDefault="00210D39" w:rsidP="00210D39">
      <w:r>
        <w:t>#================================ Computer Architecture ============================</w:t>
      </w:r>
    </w:p>
    <w:p w14:paraId="6CAD5D5D" w14:textId="77777777" w:rsidR="00210D39" w:rsidRDefault="00210D39" w:rsidP="00210D39">
      <w:r>
        <w:t>#</w:t>
      </w:r>
      <w:r>
        <w:tab/>
        <w:t xml:space="preserve">@Author </w:t>
      </w:r>
      <w:proofErr w:type="gramStart"/>
      <w:r>
        <w:t xml:space="preserve">  :</w:t>
      </w:r>
      <w:proofErr w:type="gramEnd"/>
      <w:r>
        <w:t xml:space="preserve"> </w:t>
      </w:r>
      <w:r>
        <w:tab/>
        <w:t>Nguyen Thanh Duong</w:t>
      </w:r>
    </w:p>
    <w:p w14:paraId="51E3BCE2" w14:textId="77777777" w:rsidR="00210D39" w:rsidRDefault="00210D39" w:rsidP="00210D39">
      <w:r>
        <w:t>#</w:t>
      </w:r>
      <w:r>
        <w:tab/>
        <w:t>@StudentID:</w:t>
      </w:r>
      <w:r>
        <w:tab/>
        <w:t>20194531</w:t>
      </w:r>
    </w:p>
    <w:p w14:paraId="28D20CEF" w14:textId="77777777" w:rsidR="00210D39" w:rsidRDefault="00210D39" w:rsidP="00210D39">
      <w:r>
        <w:t>#</w:t>
      </w:r>
      <w:r>
        <w:tab/>
        <w:t>@</w:t>
      </w:r>
      <w:proofErr w:type="gramStart"/>
      <w:r>
        <w:t>Language :</w:t>
      </w:r>
      <w:proofErr w:type="gramEnd"/>
      <w:r>
        <w:t xml:space="preserve"> </w:t>
      </w:r>
      <w:r>
        <w:tab/>
        <w:t>Assembly, MIPS</w:t>
      </w:r>
    </w:p>
    <w:p w14:paraId="1D46F6B5" w14:textId="77777777" w:rsidR="00210D39" w:rsidRDefault="00210D39" w:rsidP="00210D39">
      <w:r>
        <w:t>#===================================================================================</w:t>
      </w:r>
    </w:p>
    <w:p w14:paraId="467334FA" w14:textId="77777777" w:rsidR="00210D39" w:rsidRDefault="00210D39" w:rsidP="00210D39"/>
    <w:p w14:paraId="4CC42FA4" w14:textId="77777777" w:rsidR="00210D39" w:rsidRDefault="00210D39" w:rsidP="00210D39">
      <w:r>
        <w:t>.data</w:t>
      </w:r>
    </w:p>
    <w:p w14:paraId="1D6471BC" w14:textId="77777777" w:rsidR="00210D39" w:rsidRDefault="00210D39" w:rsidP="00210D39">
      <w:r>
        <w:t xml:space="preserve">CharPtr:       </w:t>
      </w:r>
      <w:proofErr w:type="gramStart"/>
      <w:r>
        <w:tab/>
        <w:t>.word</w:t>
      </w:r>
      <w:proofErr w:type="gramEnd"/>
      <w:r>
        <w:t xml:space="preserve">  0 # Bien con tro, tro toi kieu asciiz</w:t>
      </w:r>
    </w:p>
    <w:p w14:paraId="316BF3E4" w14:textId="77777777" w:rsidR="00210D39" w:rsidRDefault="00210D39" w:rsidP="00210D39">
      <w:r>
        <w:t xml:space="preserve">BytePtr:       </w:t>
      </w:r>
      <w:proofErr w:type="gramStart"/>
      <w:r>
        <w:tab/>
        <w:t>.word</w:t>
      </w:r>
      <w:proofErr w:type="gramEnd"/>
      <w:r>
        <w:t xml:space="preserve">  0 # Bien con tro, tro toi kieu Byte</w:t>
      </w:r>
    </w:p>
    <w:p w14:paraId="15784D52" w14:textId="77777777" w:rsidR="00210D39" w:rsidRDefault="00210D39" w:rsidP="00210D39">
      <w:r>
        <w:t xml:space="preserve">WordPtr: </w:t>
      </w:r>
      <w:proofErr w:type="gramStart"/>
      <w:r>
        <w:tab/>
        <w:t>.word</w:t>
      </w:r>
      <w:proofErr w:type="gramEnd"/>
      <w:r>
        <w:t xml:space="preserve">  0 # Bien con tro, tro toi mang kieu Word</w:t>
      </w:r>
    </w:p>
    <w:p w14:paraId="433AEDF3" w14:textId="77777777" w:rsidR="00210D39" w:rsidRDefault="00210D39" w:rsidP="00210D39">
      <w:r>
        <w:t xml:space="preserve">CharPtrCopy:   </w:t>
      </w:r>
      <w:proofErr w:type="gramStart"/>
      <w:r>
        <w:tab/>
        <w:t>.word</w:t>
      </w:r>
      <w:proofErr w:type="gramEnd"/>
      <w:r>
        <w:t xml:space="preserve">  0 # Bien con tro, tro toi mang Copy kieu Word</w:t>
      </w:r>
    </w:p>
    <w:p w14:paraId="46C74EBB" w14:textId="77777777" w:rsidR="00210D39" w:rsidRDefault="00210D39" w:rsidP="00210D39">
      <w:r>
        <w:t>WordPtr2:</w:t>
      </w:r>
      <w:proofErr w:type="gramStart"/>
      <w:r>
        <w:tab/>
        <w:t>.word</w:t>
      </w:r>
      <w:proofErr w:type="gramEnd"/>
      <w:r>
        <w:t xml:space="preserve">  0 # Bien con tro, tro toi mang 2 chieu kieu Word</w:t>
      </w:r>
    </w:p>
    <w:p w14:paraId="67243266" w14:textId="77777777" w:rsidR="00210D39" w:rsidRDefault="00210D39" w:rsidP="00210D39">
      <w:r>
        <w:t xml:space="preserve">Enter:         </w:t>
      </w:r>
      <w:proofErr w:type="gramStart"/>
      <w:r>
        <w:tab/>
        <w:t>.word</w:t>
      </w:r>
      <w:proofErr w:type="gramEnd"/>
      <w:r>
        <w:t xml:space="preserve">  1 # Buffer store word  </w:t>
      </w:r>
    </w:p>
    <w:p w14:paraId="72AE646B" w14:textId="77777777" w:rsidR="00210D39" w:rsidRDefault="00210D39" w:rsidP="00210D39"/>
    <w:p w14:paraId="274F5642" w14:textId="77777777" w:rsidR="00210D39" w:rsidRDefault="00210D39" w:rsidP="00210D39">
      <w:r>
        <w:t xml:space="preserve">ValueResult: </w:t>
      </w:r>
      <w:proofErr w:type="gramStart"/>
      <w:r>
        <w:t xml:space="preserve">  .asciiz</w:t>
      </w:r>
      <w:proofErr w:type="gramEnd"/>
      <w:r>
        <w:t xml:space="preserve"> "\nGia tri con tro la: "</w:t>
      </w:r>
    </w:p>
    <w:p w14:paraId="29ACDF58" w14:textId="77777777" w:rsidR="00210D39" w:rsidRDefault="00210D39" w:rsidP="00210D39">
      <w:r>
        <w:lastRenderedPageBreak/>
        <w:t>AddressResult</w:t>
      </w:r>
      <w:proofErr w:type="gramStart"/>
      <w:r>
        <w:t>: .asciiz</w:t>
      </w:r>
      <w:proofErr w:type="gramEnd"/>
      <w:r>
        <w:t xml:space="preserve"> "\nDia chi con tro la: "</w:t>
      </w:r>
    </w:p>
    <w:p w14:paraId="680103BD" w14:textId="77777777" w:rsidR="00210D39" w:rsidRDefault="00210D39" w:rsidP="00210D39">
      <w:r>
        <w:t>MemoryResult:</w:t>
      </w:r>
      <w:proofErr w:type="gramStart"/>
      <w:r>
        <w:t xml:space="preserve">  .asciiz</w:t>
      </w:r>
      <w:proofErr w:type="gramEnd"/>
      <w:r>
        <w:t xml:space="preserve"> "\nLuong bo nho da cap phat la: "</w:t>
      </w:r>
    </w:p>
    <w:p w14:paraId="09F96286" w14:textId="77777777" w:rsidR="00210D39" w:rsidRDefault="00210D39" w:rsidP="00210D39">
      <w:r>
        <w:t xml:space="preserve">RowMessage:  </w:t>
      </w:r>
      <w:proofErr w:type="gramStart"/>
      <w:r>
        <w:t xml:space="preserve">  .asciiz</w:t>
      </w:r>
      <w:proofErr w:type="gramEnd"/>
      <w:r>
        <w:t xml:space="preserve"> "Moi ban nhap so dong"</w:t>
      </w:r>
    </w:p>
    <w:p w14:paraId="3F4561A2" w14:textId="77777777" w:rsidR="00210D39" w:rsidRDefault="00210D39" w:rsidP="00210D39">
      <w:r>
        <w:t xml:space="preserve">ColMessage:  </w:t>
      </w:r>
      <w:proofErr w:type="gramStart"/>
      <w:r>
        <w:t xml:space="preserve">  .asciiz</w:t>
      </w:r>
      <w:proofErr w:type="gramEnd"/>
      <w:r>
        <w:t xml:space="preserve"> "Moi ban nhap so cot"</w:t>
      </w:r>
    </w:p>
    <w:p w14:paraId="63BF4B1B" w14:textId="77777777" w:rsidR="00210D39" w:rsidRDefault="00210D39" w:rsidP="00210D39">
      <w:r>
        <w:t>Notification:</w:t>
      </w:r>
      <w:proofErr w:type="gramStart"/>
      <w:r>
        <w:t xml:space="preserve">  .asciiz</w:t>
      </w:r>
      <w:proofErr w:type="gramEnd"/>
      <w:r>
        <w:t xml:space="preserve"> "Phuong thuc GetArray va SetArray !!!"</w:t>
      </w:r>
    </w:p>
    <w:p w14:paraId="3CB1410C" w14:textId="77777777" w:rsidR="00210D39" w:rsidRDefault="00210D39" w:rsidP="00210D39">
      <w:r>
        <w:t xml:space="preserve">Message:     </w:t>
      </w:r>
      <w:proofErr w:type="gramStart"/>
      <w:r>
        <w:t xml:space="preserve">  .asciiz</w:t>
      </w:r>
      <w:proofErr w:type="gramEnd"/>
      <w:r>
        <w:t xml:space="preserve"> "Nhap 0 de thiet lap gia tri\nNhap 1 de lay gia tri\nNhap 2 de thoat ham"</w:t>
      </w:r>
    </w:p>
    <w:p w14:paraId="771934F6" w14:textId="77777777" w:rsidR="00210D39" w:rsidRDefault="00210D39" w:rsidP="00210D39">
      <w:r>
        <w:t>EnterMessage:</w:t>
      </w:r>
      <w:proofErr w:type="gramStart"/>
      <w:r>
        <w:t xml:space="preserve">  .asciiz</w:t>
      </w:r>
      <w:proofErr w:type="gramEnd"/>
      <w:r>
        <w:t xml:space="preserve"> "\nMoi ban nhap 1 word (toi da 4 byte): "</w:t>
      </w:r>
    </w:p>
    <w:p w14:paraId="1D11A5C6" w14:textId="77777777" w:rsidR="00210D39" w:rsidRDefault="00210D39" w:rsidP="00210D39"/>
    <w:p w14:paraId="49115FB1" w14:textId="77777777" w:rsidR="00210D39" w:rsidRDefault="00210D39" w:rsidP="00210D39"/>
    <w:p w14:paraId="3A90DD12" w14:textId="77777777" w:rsidR="00210D39" w:rsidRDefault="00210D39" w:rsidP="00210D39">
      <w:proofErr w:type="gramStart"/>
      <w:r>
        <w:t>.kdata</w:t>
      </w:r>
      <w:proofErr w:type="gramEnd"/>
    </w:p>
    <w:p w14:paraId="627DD839" w14:textId="77777777" w:rsidR="00210D39" w:rsidRDefault="00210D39" w:rsidP="00210D39">
      <w:r>
        <w:t># Bien chua dia chi dau tien cua vung nho con trong</w:t>
      </w:r>
    </w:p>
    <w:p w14:paraId="10DCF700" w14:textId="77777777" w:rsidR="00210D39" w:rsidRDefault="00210D39" w:rsidP="00210D39">
      <w:r>
        <w:t>Sys_TheTopOfFree</w:t>
      </w:r>
      <w:proofErr w:type="gramStart"/>
      <w:r>
        <w:t>: .word</w:t>
      </w:r>
      <w:proofErr w:type="gramEnd"/>
      <w:r>
        <w:t xml:space="preserve">  1 </w:t>
      </w:r>
    </w:p>
    <w:p w14:paraId="07FC6AE2" w14:textId="77777777" w:rsidR="00210D39" w:rsidRDefault="00210D39" w:rsidP="00210D39">
      <w:r>
        <w:t># Vung khong gian tu do, dung de cap bo nho cho cac bien con tro</w:t>
      </w:r>
    </w:p>
    <w:p w14:paraId="799D1632" w14:textId="77777777" w:rsidR="00210D39" w:rsidRDefault="00210D39" w:rsidP="00210D39">
      <w:r>
        <w:t xml:space="preserve">Sys_MyFreeSpace: </w:t>
      </w:r>
    </w:p>
    <w:p w14:paraId="1A6981EA" w14:textId="77777777" w:rsidR="00210D39" w:rsidRDefault="00210D39" w:rsidP="00210D39"/>
    <w:p w14:paraId="5CA9AA53" w14:textId="77777777" w:rsidR="00210D39" w:rsidRDefault="00210D39" w:rsidP="00210D39">
      <w:r>
        <w:t>.text</w:t>
      </w:r>
    </w:p>
    <w:p w14:paraId="73F81475" w14:textId="77777777" w:rsidR="00210D39" w:rsidRDefault="00210D39" w:rsidP="00210D39">
      <w:r>
        <w:tab/>
        <w:t>#Khoi taovung nho cap phat dong</w:t>
      </w:r>
    </w:p>
    <w:p w14:paraId="0F35B256" w14:textId="77777777" w:rsidR="00210D39" w:rsidRDefault="00210D39" w:rsidP="00210D39">
      <w:r>
        <w:tab/>
      </w:r>
      <w:proofErr w:type="gramStart"/>
      <w:r>
        <w:t>jal  SysInitMem</w:t>
      </w:r>
      <w:proofErr w:type="gramEnd"/>
    </w:p>
    <w:p w14:paraId="1A073B07" w14:textId="77777777" w:rsidR="00210D39" w:rsidRDefault="00210D39" w:rsidP="00210D39">
      <w:r>
        <w:tab/>
      </w:r>
    </w:p>
    <w:p w14:paraId="22702E59" w14:textId="77777777" w:rsidR="00210D39" w:rsidRDefault="00210D39" w:rsidP="00210D39">
      <w:r>
        <w:tab/>
        <w:t>#-----------------------</w:t>
      </w:r>
    </w:p>
    <w:p w14:paraId="44AEC5A7" w14:textId="77777777" w:rsidR="00210D39" w:rsidRDefault="00210D39" w:rsidP="00210D39">
      <w:r>
        <w:tab/>
        <w:t>#  Tinh gia tri bo nho da cap phat</w:t>
      </w:r>
    </w:p>
    <w:p w14:paraId="7FE16FC8" w14:textId="77777777" w:rsidR="00210D39" w:rsidRDefault="00210D39" w:rsidP="00210D39">
      <w:r>
        <w:tab/>
        <w:t>#-----------------------</w:t>
      </w:r>
    </w:p>
    <w:p w14:paraId="068A3CE0" w14:textId="77777777" w:rsidR="00210D39" w:rsidRDefault="00210D39" w:rsidP="00210D39">
      <w:r>
        <w:tab/>
      </w:r>
      <w:proofErr w:type="gramStart"/>
      <w:r>
        <w:t>jal  memoryAllocated</w:t>
      </w:r>
      <w:proofErr w:type="gramEnd"/>
    </w:p>
    <w:p w14:paraId="004E228A" w14:textId="77777777" w:rsidR="00210D39" w:rsidRDefault="00210D39" w:rsidP="00210D39">
      <w:r>
        <w:tab/>
        <w:t>nop</w:t>
      </w:r>
    </w:p>
    <w:p w14:paraId="508FAE58" w14:textId="77777777" w:rsidR="00210D39" w:rsidRDefault="00210D39" w:rsidP="00210D39">
      <w:r>
        <w:tab/>
      </w:r>
    </w:p>
    <w:p w14:paraId="3320583D" w14:textId="77777777" w:rsidR="00210D39" w:rsidRDefault="00210D39" w:rsidP="00210D39">
      <w:r>
        <w:tab/>
        <w:t>#-----------------------</w:t>
      </w:r>
    </w:p>
    <w:p w14:paraId="7AE5DE18" w14:textId="77777777" w:rsidR="00210D39" w:rsidRDefault="00210D39" w:rsidP="00210D39">
      <w:r>
        <w:tab/>
        <w:t>#  Cap phat cho bien con tro, gom 3 phan tu, moi phan tu 1 byte</w:t>
      </w:r>
    </w:p>
    <w:p w14:paraId="5F8638ED" w14:textId="77777777" w:rsidR="00210D39" w:rsidRDefault="00210D39" w:rsidP="00210D39">
      <w:r>
        <w:tab/>
        <w:t>#  $s5: Luu so thanh ghi can de cap phat CharPtr</w:t>
      </w:r>
    </w:p>
    <w:p w14:paraId="3B42BFD4" w14:textId="77777777" w:rsidR="00210D39" w:rsidRDefault="00210D39" w:rsidP="00210D39">
      <w:r>
        <w:tab/>
        <w:t>#-----------------------</w:t>
      </w:r>
    </w:p>
    <w:p w14:paraId="0AC5F8CB" w14:textId="77777777" w:rsidR="00210D39" w:rsidRDefault="00210D39" w:rsidP="00210D39">
      <w:r>
        <w:lastRenderedPageBreak/>
        <w:tab/>
        <w:t>la   $a0, CharPtr</w:t>
      </w:r>
    </w:p>
    <w:p w14:paraId="67E62FE0" w14:textId="77777777" w:rsidR="00210D39" w:rsidRDefault="00210D39" w:rsidP="00210D39">
      <w:r>
        <w:tab/>
        <w:t>addi $a1, $zero, 3</w:t>
      </w:r>
    </w:p>
    <w:p w14:paraId="04C7A40F" w14:textId="77777777" w:rsidR="00210D39" w:rsidRDefault="00210D39" w:rsidP="00210D39">
      <w:r>
        <w:tab/>
        <w:t xml:space="preserve">addi $a2, $zero, 1     </w:t>
      </w:r>
    </w:p>
    <w:p w14:paraId="79ED7457" w14:textId="77777777" w:rsidR="00210D39" w:rsidRDefault="00210D39" w:rsidP="00210D39">
      <w:r>
        <w:tab/>
      </w:r>
      <w:proofErr w:type="gramStart"/>
      <w:r>
        <w:t>jal  malloc</w:t>
      </w:r>
      <w:proofErr w:type="gramEnd"/>
    </w:p>
    <w:p w14:paraId="259523D8" w14:textId="77777777" w:rsidR="00210D39" w:rsidRDefault="00210D39" w:rsidP="00210D39">
      <w:r>
        <w:tab/>
      </w:r>
      <w:proofErr w:type="gramStart"/>
      <w:r>
        <w:t>add  $</w:t>
      </w:r>
      <w:proofErr w:type="gramEnd"/>
      <w:r>
        <w:t>s5, $0, $t1</w:t>
      </w:r>
    </w:p>
    <w:p w14:paraId="658CE138" w14:textId="77777777" w:rsidR="00210D39" w:rsidRDefault="00210D39" w:rsidP="00210D39">
      <w:r>
        <w:tab/>
      </w:r>
    </w:p>
    <w:p w14:paraId="68A913AF" w14:textId="77777777" w:rsidR="00210D39" w:rsidRDefault="00210D39" w:rsidP="00210D39">
      <w:r>
        <w:tab/>
      </w:r>
    </w:p>
    <w:p w14:paraId="39650175" w14:textId="77777777" w:rsidR="00210D39" w:rsidRDefault="00210D39" w:rsidP="00210D39">
      <w:r>
        <w:tab/>
        <w:t>#-----------------------</w:t>
      </w:r>
    </w:p>
    <w:p w14:paraId="72F5BA05" w14:textId="77777777" w:rsidR="00210D39" w:rsidRDefault="00210D39" w:rsidP="00210D39">
      <w:r>
        <w:tab/>
        <w:t>#  Tinh gia tri bo nho da cap phat</w:t>
      </w:r>
    </w:p>
    <w:p w14:paraId="57EE4DD2" w14:textId="77777777" w:rsidR="00210D39" w:rsidRDefault="00210D39" w:rsidP="00210D39">
      <w:r>
        <w:tab/>
        <w:t>#-----------------------</w:t>
      </w:r>
    </w:p>
    <w:p w14:paraId="6C2C62CE" w14:textId="77777777" w:rsidR="00210D39" w:rsidRDefault="00210D39" w:rsidP="00210D39">
      <w:r>
        <w:tab/>
      </w:r>
      <w:proofErr w:type="gramStart"/>
      <w:r>
        <w:t>jal  memoryAllocated</w:t>
      </w:r>
      <w:proofErr w:type="gramEnd"/>
    </w:p>
    <w:p w14:paraId="7DD759CA" w14:textId="77777777" w:rsidR="00210D39" w:rsidRDefault="00210D39" w:rsidP="00210D39">
      <w:r>
        <w:tab/>
        <w:t>nop</w:t>
      </w:r>
    </w:p>
    <w:p w14:paraId="499C9C62" w14:textId="77777777" w:rsidR="00210D39" w:rsidRDefault="00210D39" w:rsidP="00210D39">
      <w:r>
        <w:tab/>
      </w:r>
    </w:p>
    <w:p w14:paraId="18283B23" w14:textId="77777777" w:rsidR="00210D39" w:rsidRDefault="00210D39" w:rsidP="00210D39">
      <w:r>
        <w:tab/>
      </w:r>
    </w:p>
    <w:p w14:paraId="5A7177E4" w14:textId="77777777" w:rsidR="00210D39" w:rsidRDefault="00210D39" w:rsidP="00210D39">
      <w:r>
        <w:tab/>
        <w:t>#-----------------------</w:t>
      </w:r>
    </w:p>
    <w:p w14:paraId="4E115F49" w14:textId="77777777" w:rsidR="00210D39" w:rsidRDefault="00210D39" w:rsidP="00210D39">
      <w:r>
        <w:tab/>
        <w:t>#  Cap phat cho bien con tro, gom 6 phan tu, moi phan tu 1 byte</w:t>
      </w:r>
    </w:p>
    <w:p w14:paraId="0B815E39" w14:textId="77777777" w:rsidR="00210D39" w:rsidRDefault="00210D39" w:rsidP="00210D39">
      <w:r>
        <w:tab/>
        <w:t>#  $s6: Luu so thanh ghi can de cap phat BytePtr</w:t>
      </w:r>
    </w:p>
    <w:p w14:paraId="7D0856FE" w14:textId="77777777" w:rsidR="00210D39" w:rsidRDefault="00210D39" w:rsidP="00210D39">
      <w:r>
        <w:tab/>
        <w:t>#-----------------------</w:t>
      </w:r>
    </w:p>
    <w:p w14:paraId="43FE4782" w14:textId="77777777" w:rsidR="00210D39" w:rsidRDefault="00210D39" w:rsidP="00210D39">
      <w:r>
        <w:tab/>
        <w:t>la   $a0, BytePtr</w:t>
      </w:r>
    </w:p>
    <w:p w14:paraId="0D0A1C2C" w14:textId="77777777" w:rsidR="00210D39" w:rsidRDefault="00210D39" w:rsidP="00210D39">
      <w:r>
        <w:tab/>
        <w:t>addi $a1, $zero, 6</w:t>
      </w:r>
    </w:p>
    <w:p w14:paraId="57E78492" w14:textId="77777777" w:rsidR="00210D39" w:rsidRDefault="00210D39" w:rsidP="00210D39">
      <w:r>
        <w:tab/>
        <w:t>addi $a2, $zero, 1</w:t>
      </w:r>
    </w:p>
    <w:p w14:paraId="67D5C4E8" w14:textId="77777777" w:rsidR="00210D39" w:rsidRDefault="00210D39" w:rsidP="00210D39">
      <w:r>
        <w:tab/>
      </w:r>
      <w:proofErr w:type="gramStart"/>
      <w:r>
        <w:t>jal  malloc</w:t>
      </w:r>
      <w:proofErr w:type="gramEnd"/>
    </w:p>
    <w:p w14:paraId="0EEFD964" w14:textId="77777777" w:rsidR="00210D39" w:rsidRDefault="00210D39" w:rsidP="00210D39">
      <w:r>
        <w:tab/>
      </w:r>
      <w:proofErr w:type="gramStart"/>
      <w:r>
        <w:t>add  $</w:t>
      </w:r>
      <w:proofErr w:type="gramEnd"/>
      <w:r>
        <w:t>s6, $0, $t1</w:t>
      </w:r>
    </w:p>
    <w:p w14:paraId="22739464" w14:textId="77777777" w:rsidR="00210D39" w:rsidRDefault="00210D39" w:rsidP="00210D39">
      <w:r>
        <w:tab/>
      </w:r>
    </w:p>
    <w:p w14:paraId="4710899C" w14:textId="77777777" w:rsidR="00210D39" w:rsidRDefault="00210D39" w:rsidP="00210D39">
      <w:r>
        <w:tab/>
      </w:r>
    </w:p>
    <w:p w14:paraId="607BF1DF" w14:textId="77777777" w:rsidR="00210D39" w:rsidRDefault="00210D39" w:rsidP="00210D39">
      <w:r>
        <w:tab/>
        <w:t>#-----------------------</w:t>
      </w:r>
    </w:p>
    <w:p w14:paraId="0DFAEDCD" w14:textId="77777777" w:rsidR="00210D39" w:rsidRDefault="00210D39" w:rsidP="00210D39">
      <w:r>
        <w:tab/>
        <w:t>#  Tinh gia tri bo nho da cap phat</w:t>
      </w:r>
    </w:p>
    <w:p w14:paraId="6E8199A0" w14:textId="77777777" w:rsidR="00210D39" w:rsidRDefault="00210D39" w:rsidP="00210D39">
      <w:r>
        <w:tab/>
        <w:t>#-----------------------</w:t>
      </w:r>
    </w:p>
    <w:p w14:paraId="7CEF8C40" w14:textId="77777777" w:rsidR="00210D39" w:rsidRDefault="00210D39" w:rsidP="00210D39">
      <w:r>
        <w:tab/>
      </w:r>
      <w:proofErr w:type="gramStart"/>
      <w:r>
        <w:t>jal  memoryAllocated</w:t>
      </w:r>
      <w:proofErr w:type="gramEnd"/>
    </w:p>
    <w:p w14:paraId="0CE480A5" w14:textId="77777777" w:rsidR="00210D39" w:rsidRDefault="00210D39" w:rsidP="00210D39">
      <w:r>
        <w:lastRenderedPageBreak/>
        <w:tab/>
        <w:t>nop</w:t>
      </w:r>
    </w:p>
    <w:p w14:paraId="3527E421" w14:textId="77777777" w:rsidR="00210D39" w:rsidRDefault="00210D39" w:rsidP="00210D39">
      <w:r>
        <w:tab/>
      </w:r>
    </w:p>
    <w:p w14:paraId="56678394" w14:textId="77777777" w:rsidR="00210D39" w:rsidRDefault="00210D39" w:rsidP="00210D39">
      <w:r>
        <w:tab/>
      </w:r>
    </w:p>
    <w:p w14:paraId="5C2FAA71" w14:textId="77777777" w:rsidR="00210D39" w:rsidRDefault="00210D39" w:rsidP="00210D39">
      <w:r>
        <w:tab/>
        <w:t>#-----------------------</w:t>
      </w:r>
    </w:p>
    <w:p w14:paraId="2BAA9D8C" w14:textId="77777777" w:rsidR="00210D39" w:rsidRDefault="00210D39" w:rsidP="00210D39">
      <w:r>
        <w:tab/>
        <w:t>#  Cap phat cho bien con tro, gom 5 phan tu, moi phan tu 4 byte</w:t>
      </w:r>
    </w:p>
    <w:p w14:paraId="4B6ADE4C" w14:textId="77777777" w:rsidR="00210D39" w:rsidRDefault="00210D39" w:rsidP="00210D39">
      <w:r>
        <w:tab/>
        <w:t>#  $s7: Luu so thanh ghi can de cap phat WordPtr</w:t>
      </w:r>
    </w:p>
    <w:p w14:paraId="5DDEECAA" w14:textId="77777777" w:rsidR="00210D39" w:rsidRDefault="00210D39" w:rsidP="00210D39">
      <w:r>
        <w:tab/>
        <w:t>#-----------------------</w:t>
      </w:r>
    </w:p>
    <w:p w14:paraId="4C2A148B" w14:textId="77777777" w:rsidR="00210D39" w:rsidRDefault="00210D39" w:rsidP="00210D39">
      <w:r>
        <w:tab/>
        <w:t>la   $a0, WordPtr</w:t>
      </w:r>
    </w:p>
    <w:p w14:paraId="0562E9B9" w14:textId="77777777" w:rsidR="00210D39" w:rsidRDefault="00210D39" w:rsidP="00210D39">
      <w:r>
        <w:tab/>
        <w:t>addi $a1, $zero, 5</w:t>
      </w:r>
    </w:p>
    <w:p w14:paraId="3EAD0DC9" w14:textId="77777777" w:rsidR="00210D39" w:rsidRDefault="00210D39" w:rsidP="00210D39">
      <w:r>
        <w:tab/>
        <w:t>addi $a2, $zero, 4</w:t>
      </w:r>
    </w:p>
    <w:p w14:paraId="0FF6BEF9" w14:textId="77777777" w:rsidR="00210D39" w:rsidRDefault="00210D39" w:rsidP="00210D39">
      <w:r>
        <w:tab/>
      </w:r>
      <w:proofErr w:type="gramStart"/>
      <w:r>
        <w:t>jal  malloc</w:t>
      </w:r>
      <w:proofErr w:type="gramEnd"/>
      <w:r>
        <w:t xml:space="preserve"> </w:t>
      </w:r>
    </w:p>
    <w:p w14:paraId="08091FF7" w14:textId="77777777" w:rsidR="00210D39" w:rsidRDefault="00210D39" w:rsidP="00210D39">
      <w:r>
        <w:tab/>
      </w:r>
      <w:proofErr w:type="gramStart"/>
      <w:r>
        <w:t>add  $</w:t>
      </w:r>
      <w:proofErr w:type="gramEnd"/>
      <w:r>
        <w:t>s7, $0, $t1</w:t>
      </w:r>
    </w:p>
    <w:p w14:paraId="611C0179" w14:textId="77777777" w:rsidR="00210D39" w:rsidRDefault="00210D39" w:rsidP="00210D39">
      <w:r>
        <w:tab/>
      </w:r>
    </w:p>
    <w:p w14:paraId="0A716862" w14:textId="77777777" w:rsidR="00210D39" w:rsidRDefault="00210D39" w:rsidP="00210D39">
      <w:r>
        <w:tab/>
      </w:r>
    </w:p>
    <w:p w14:paraId="3BBE40E2" w14:textId="77777777" w:rsidR="00210D39" w:rsidRDefault="00210D39" w:rsidP="00210D39">
      <w:r>
        <w:tab/>
        <w:t>#-----------------------</w:t>
      </w:r>
    </w:p>
    <w:p w14:paraId="0CCBEA4F" w14:textId="77777777" w:rsidR="00210D39" w:rsidRDefault="00210D39" w:rsidP="00210D39">
      <w:r>
        <w:tab/>
        <w:t>#  Tinh gia tri bo nho da cap phat</w:t>
      </w:r>
    </w:p>
    <w:p w14:paraId="05E881C4" w14:textId="77777777" w:rsidR="00210D39" w:rsidRDefault="00210D39" w:rsidP="00210D39">
      <w:r>
        <w:tab/>
        <w:t>#-----------------------</w:t>
      </w:r>
    </w:p>
    <w:p w14:paraId="43C6DDFF" w14:textId="77777777" w:rsidR="00210D39" w:rsidRDefault="00210D39" w:rsidP="00210D39">
      <w:r>
        <w:tab/>
      </w:r>
      <w:proofErr w:type="gramStart"/>
      <w:r>
        <w:t>jal  memoryAllocated</w:t>
      </w:r>
      <w:proofErr w:type="gramEnd"/>
    </w:p>
    <w:p w14:paraId="3F3F5667" w14:textId="77777777" w:rsidR="00210D39" w:rsidRDefault="00210D39" w:rsidP="00210D39">
      <w:r>
        <w:tab/>
        <w:t>nop</w:t>
      </w:r>
    </w:p>
    <w:p w14:paraId="7BE2944B" w14:textId="77777777" w:rsidR="00210D39" w:rsidRDefault="00210D39" w:rsidP="00210D39">
      <w:r>
        <w:tab/>
      </w:r>
    </w:p>
    <w:p w14:paraId="3E5FEA25" w14:textId="77777777" w:rsidR="00210D39" w:rsidRDefault="00210D39" w:rsidP="00210D39">
      <w:r>
        <w:tab/>
      </w:r>
    </w:p>
    <w:p w14:paraId="00A672AC" w14:textId="77777777" w:rsidR="00210D39" w:rsidRDefault="00210D39" w:rsidP="00210D39">
      <w:r>
        <w:tab/>
        <w:t>#-----------------------</w:t>
      </w:r>
    </w:p>
    <w:p w14:paraId="0C89F32D" w14:textId="77777777" w:rsidR="00210D39" w:rsidRDefault="00210D39" w:rsidP="00210D39">
      <w:r>
        <w:tab/>
        <w:t>#  Gan gia tri cho con tro</w:t>
      </w:r>
    </w:p>
    <w:p w14:paraId="2342ABCA" w14:textId="77777777" w:rsidR="00210D39" w:rsidRDefault="00210D39" w:rsidP="00210D39">
      <w:r>
        <w:tab/>
        <w:t>#-----------------------</w:t>
      </w:r>
    </w:p>
    <w:p w14:paraId="4FC52A54" w14:textId="77777777" w:rsidR="00210D39" w:rsidRDefault="00210D39" w:rsidP="00210D39">
      <w:r>
        <w:tab/>
        <w:t>la   $a0, CharPtr</w:t>
      </w:r>
    </w:p>
    <w:p w14:paraId="59F5B4B7" w14:textId="77777777" w:rsidR="00210D39" w:rsidRDefault="00210D39" w:rsidP="00210D39">
      <w:r>
        <w:tab/>
        <w:t>lw   $t1, 0($a0)</w:t>
      </w:r>
    </w:p>
    <w:p w14:paraId="4222AAB2" w14:textId="77777777" w:rsidR="00210D39" w:rsidRDefault="00210D39" w:rsidP="00210D39">
      <w:r>
        <w:tab/>
        <w:t>addi $t0, $0, 'a'</w:t>
      </w:r>
    </w:p>
    <w:p w14:paraId="46FB3CD0" w14:textId="77777777" w:rsidR="00210D39" w:rsidRDefault="00210D39" w:rsidP="00210D39">
      <w:r>
        <w:tab/>
        <w:t>sb   $t0, 0($t1)</w:t>
      </w:r>
    </w:p>
    <w:p w14:paraId="2F58E2B6" w14:textId="77777777" w:rsidR="00210D39" w:rsidRDefault="00210D39" w:rsidP="00210D39">
      <w:r>
        <w:tab/>
        <w:t>addi $t0, $0, 'b'</w:t>
      </w:r>
    </w:p>
    <w:p w14:paraId="7FFE3036" w14:textId="77777777" w:rsidR="00210D39" w:rsidRDefault="00210D39" w:rsidP="00210D39">
      <w:r>
        <w:lastRenderedPageBreak/>
        <w:tab/>
        <w:t>sb   $t0, 1($t1)</w:t>
      </w:r>
    </w:p>
    <w:p w14:paraId="558C8E7D" w14:textId="77777777" w:rsidR="00210D39" w:rsidRDefault="00210D39" w:rsidP="00210D39">
      <w:r>
        <w:tab/>
        <w:t>addi $t0, $0, 'c'</w:t>
      </w:r>
    </w:p>
    <w:p w14:paraId="0C432974" w14:textId="77777777" w:rsidR="00210D39" w:rsidRDefault="00210D39" w:rsidP="00210D39">
      <w:r>
        <w:tab/>
        <w:t>sb   $t0, 2($t1)</w:t>
      </w:r>
    </w:p>
    <w:p w14:paraId="079A0B08" w14:textId="77777777" w:rsidR="00210D39" w:rsidRDefault="00210D39" w:rsidP="00210D39">
      <w:r>
        <w:tab/>
      </w:r>
    </w:p>
    <w:p w14:paraId="3BA5D4C0" w14:textId="77777777" w:rsidR="00210D39" w:rsidRDefault="00210D39" w:rsidP="00210D39">
      <w:r>
        <w:tab/>
        <w:t>la   $a0, BytePtr</w:t>
      </w:r>
    </w:p>
    <w:p w14:paraId="63DF8EFB" w14:textId="77777777" w:rsidR="00210D39" w:rsidRDefault="00210D39" w:rsidP="00210D39">
      <w:r>
        <w:tab/>
        <w:t>lw   $t1, 0($a0)</w:t>
      </w:r>
    </w:p>
    <w:p w14:paraId="127D2D18" w14:textId="77777777" w:rsidR="00210D39" w:rsidRDefault="00210D39" w:rsidP="00210D39">
      <w:r>
        <w:tab/>
        <w:t>addi $t0, $0, -34</w:t>
      </w:r>
    </w:p>
    <w:p w14:paraId="6737B97F" w14:textId="77777777" w:rsidR="00210D39" w:rsidRDefault="00210D39" w:rsidP="00210D39">
      <w:r>
        <w:tab/>
        <w:t>sb   $t0, 0($t1)</w:t>
      </w:r>
    </w:p>
    <w:p w14:paraId="5FD43DC9" w14:textId="77777777" w:rsidR="00210D39" w:rsidRDefault="00210D39" w:rsidP="00210D39">
      <w:r>
        <w:tab/>
      </w:r>
    </w:p>
    <w:p w14:paraId="6C534380" w14:textId="77777777" w:rsidR="00210D39" w:rsidRDefault="00210D39" w:rsidP="00210D39">
      <w:r>
        <w:tab/>
        <w:t>la   $a0, WordPtr</w:t>
      </w:r>
    </w:p>
    <w:p w14:paraId="51516C87" w14:textId="77777777" w:rsidR="00210D39" w:rsidRDefault="00210D39" w:rsidP="00210D39">
      <w:r>
        <w:tab/>
        <w:t>lw   $t1, 0($a0)</w:t>
      </w:r>
    </w:p>
    <w:p w14:paraId="3BBD4797" w14:textId="77777777" w:rsidR="00210D39" w:rsidRDefault="00210D39" w:rsidP="00210D39">
      <w:r>
        <w:tab/>
        <w:t>addi $t0, $0, 0xab34</w:t>
      </w:r>
    </w:p>
    <w:p w14:paraId="67704FCF" w14:textId="77777777" w:rsidR="00210D39" w:rsidRDefault="00210D39" w:rsidP="00210D39">
      <w:r>
        <w:tab/>
        <w:t>sw   $t0, 0($t1)</w:t>
      </w:r>
    </w:p>
    <w:p w14:paraId="5AB29DE0" w14:textId="77777777" w:rsidR="00210D39" w:rsidRDefault="00210D39" w:rsidP="00210D39">
      <w:r>
        <w:tab/>
      </w:r>
    </w:p>
    <w:p w14:paraId="115F86E0" w14:textId="77777777" w:rsidR="00210D39" w:rsidRDefault="00210D39" w:rsidP="00210D39">
      <w:r>
        <w:tab/>
        <w:t>#-----------------------</w:t>
      </w:r>
    </w:p>
    <w:p w14:paraId="18C5F374" w14:textId="77777777" w:rsidR="00210D39" w:rsidRDefault="00210D39" w:rsidP="00210D39">
      <w:r>
        <w:tab/>
        <w:t>#  Lay gia tri va dia chi cua Word/Byte</w:t>
      </w:r>
    </w:p>
    <w:p w14:paraId="7D1965D4" w14:textId="77777777" w:rsidR="00210D39" w:rsidRDefault="00210D39" w:rsidP="00210D39">
      <w:r>
        <w:tab/>
        <w:t>#  $a0: Dia chi con tro</w:t>
      </w:r>
    </w:p>
    <w:p w14:paraId="52647B2A" w14:textId="77777777" w:rsidR="00210D39" w:rsidRDefault="00210D39" w:rsidP="00210D39">
      <w:r>
        <w:tab/>
        <w:t xml:space="preserve">#  $t1: Dia chi vung nho duoc cap phat </w:t>
      </w:r>
      <w:proofErr w:type="gramStart"/>
      <w:r>
        <w:t>( dia</w:t>
      </w:r>
      <w:proofErr w:type="gramEnd"/>
      <w:r>
        <w:t xml:space="preserve"> chi con tro )</w:t>
      </w:r>
    </w:p>
    <w:p w14:paraId="73D5CB8D" w14:textId="77777777" w:rsidR="00210D39" w:rsidRDefault="00210D39" w:rsidP="00210D39">
      <w:r>
        <w:tab/>
        <w:t>#  $t0: Gia tri bien con tro</w:t>
      </w:r>
    </w:p>
    <w:p w14:paraId="6BEEE37F" w14:textId="77777777" w:rsidR="00210D39" w:rsidRDefault="00210D39" w:rsidP="00210D39">
      <w:r>
        <w:tab/>
        <w:t>#-----------------------</w:t>
      </w:r>
    </w:p>
    <w:p w14:paraId="469A61F8" w14:textId="77777777" w:rsidR="00210D39" w:rsidRDefault="00210D39" w:rsidP="00210D39">
      <w:r>
        <w:tab/>
        <w:t>la   $a0, CharPtr</w:t>
      </w:r>
    </w:p>
    <w:p w14:paraId="2BAD310D" w14:textId="77777777" w:rsidR="00210D39" w:rsidRDefault="00210D39" w:rsidP="00210D39">
      <w:r>
        <w:tab/>
        <w:t>lw   $t1, 0($a0)</w:t>
      </w:r>
    </w:p>
    <w:p w14:paraId="2E3F7DEA" w14:textId="77777777" w:rsidR="00210D39" w:rsidRDefault="00210D39" w:rsidP="00210D39">
      <w:r>
        <w:tab/>
        <w:t>lb   $t0, 0($t1)</w:t>
      </w:r>
    </w:p>
    <w:p w14:paraId="54CE4AB4" w14:textId="77777777" w:rsidR="00210D39" w:rsidRDefault="00210D39" w:rsidP="00210D39">
      <w:r>
        <w:tab/>
      </w:r>
      <w:proofErr w:type="gramStart"/>
      <w:r>
        <w:t>jal  getValue</w:t>
      </w:r>
      <w:proofErr w:type="gramEnd"/>
    </w:p>
    <w:p w14:paraId="0914CD49" w14:textId="77777777" w:rsidR="00210D39" w:rsidRDefault="00210D39" w:rsidP="00210D39">
      <w:r>
        <w:tab/>
        <w:t>nop</w:t>
      </w:r>
    </w:p>
    <w:p w14:paraId="7E142097" w14:textId="77777777" w:rsidR="00210D39" w:rsidRDefault="00210D39" w:rsidP="00210D39">
      <w:r>
        <w:tab/>
      </w:r>
      <w:proofErr w:type="gramStart"/>
      <w:r>
        <w:t>jal  getAddress</w:t>
      </w:r>
      <w:proofErr w:type="gramEnd"/>
    </w:p>
    <w:p w14:paraId="65332E19" w14:textId="77777777" w:rsidR="00210D39" w:rsidRDefault="00210D39" w:rsidP="00210D39">
      <w:r>
        <w:tab/>
      </w:r>
    </w:p>
    <w:p w14:paraId="777C6EFD" w14:textId="77777777" w:rsidR="00210D39" w:rsidRDefault="00210D39" w:rsidP="00210D39">
      <w:r>
        <w:tab/>
        <w:t>la   $a0, BytePtr</w:t>
      </w:r>
    </w:p>
    <w:p w14:paraId="7BBACE0D" w14:textId="77777777" w:rsidR="00210D39" w:rsidRDefault="00210D39" w:rsidP="00210D39">
      <w:r>
        <w:tab/>
        <w:t>lw   $t1, 0($a0)</w:t>
      </w:r>
    </w:p>
    <w:p w14:paraId="487FC986" w14:textId="77777777" w:rsidR="00210D39" w:rsidRDefault="00210D39" w:rsidP="00210D39">
      <w:r>
        <w:lastRenderedPageBreak/>
        <w:tab/>
        <w:t>lb   $t0, 0($t1)</w:t>
      </w:r>
    </w:p>
    <w:p w14:paraId="6962FCCF" w14:textId="77777777" w:rsidR="00210D39" w:rsidRDefault="00210D39" w:rsidP="00210D39">
      <w:r>
        <w:tab/>
      </w:r>
      <w:proofErr w:type="gramStart"/>
      <w:r>
        <w:t>jal  getValue</w:t>
      </w:r>
      <w:proofErr w:type="gramEnd"/>
    </w:p>
    <w:p w14:paraId="158976F4" w14:textId="77777777" w:rsidR="00210D39" w:rsidRDefault="00210D39" w:rsidP="00210D39">
      <w:r>
        <w:tab/>
        <w:t>nop</w:t>
      </w:r>
    </w:p>
    <w:p w14:paraId="55A53BBE" w14:textId="77777777" w:rsidR="00210D39" w:rsidRDefault="00210D39" w:rsidP="00210D39">
      <w:r>
        <w:tab/>
      </w:r>
      <w:proofErr w:type="gramStart"/>
      <w:r>
        <w:t>jal  getAddress</w:t>
      </w:r>
      <w:proofErr w:type="gramEnd"/>
    </w:p>
    <w:p w14:paraId="3EF1BE57" w14:textId="77777777" w:rsidR="00210D39" w:rsidRDefault="00210D39" w:rsidP="00210D39">
      <w:r>
        <w:tab/>
      </w:r>
    </w:p>
    <w:p w14:paraId="5B1FF309" w14:textId="77777777" w:rsidR="00210D39" w:rsidRDefault="00210D39" w:rsidP="00210D39">
      <w:r>
        <w:tab/>
        <w:t>la   $a0, WordPtr</w:t>
      </w:r>
    </w:p>
    <w:p w14:paraId="73BB7B88" w14:textId="77777777" w:rsidR="00210D39" w:rsidRDefault="00210D39" w:rsidP="00210D39">
      <w:r>
        <w:tab/>
        <w:t>lw   $t1, 0($a0)</w:t>
      </w:r>
      <w:r>
        <w:tab/>
      </w:r>
      <w:r>
        <w:tab/>
        <w:t># Lay ra dia chi cua con tro</w:t>
      </w:r>
    </w:p>
    <w:p w14:paraId="7A7EF362" w14:textId="77777777" w:rsidR="00210D39" w:rsidRDefault="00210D39" w:rsidP="00210D39">
      <w:r>
        <w:tab/>
        <w:t>lw   $t0, 0($t1)</w:t>
      </w:r>
      <w:r>
        <w:tab/>
      </w:r>
      <w:r>
        <w:tab/>
        <w:t># Lay ra gia tri word tai dia chi con tro</w:t>
      </w:r>
    </w:p>
    <w:p w14:paraId="734BF4DA" w14:textId="77777777" w:rsidR="00210D39" w:rsidRDefault="00210D39" w:rsidP="00210D39">
      <w:r>
        <w:tab/>
      </w:r>
      <w:proofErr w:type="gramStart"/>
      <w:r>
        <w:t>jal  getValue</w:t>
      </w:r>
      <w:proofErr w:type="gramEnd"/>
      <w:r>
        <w:t>_word</w:t>
      </w:r>
    </w:p>
    <w:p w14:paraId="43FD51F2" w14:textId="77777777" w:rsidR="00210D39" w:rsidRDefault="00210D39" w:rsidP="00210D39">
      <w:r>
        <w:tab/>
        <w:t>nop</w:t>
      </w:r>
    </w:p>
    <w:p w14:paraId="683D8967" w14:textId="77777777" w:rsidR="00210D39" w:rsidRDefault="00210D39" w:rsidP="00210D39">
      <w:r>
        <w:tab/>
      </w:r>
      <w:proofErr w:type="gramStart"/>
      <w:r>
        <w:t>jal  getAddress</w:t>
      </w:r>
      <w:proofErr w:type="gramEnd"/>
    </w:p>
    <w:p w14:paraId="1BCD221E" w14:textId="77777777" w:rsidR="00210D39" w:rsidRDefault="00210D39" w:rsidP="00210D39">
      <w:r>
        <w:tab/>
      </w:r>
    </w:p>
    <w:p w14:paraId="27A28961" w14:textId="77777777" w:rsidR="00210D39" w:rsidRDefault="00210D39" w:rsidP="00210D39">
      <w:r>
        <w:tab/>
        <w:t>#-----------------------</w:t>
      </w:r>
    </w:p>
    <w:p w14:paraId="217D15B9" w14:textId="77777777" w:rsidR="00210D39" w:rsidRDefault="00210D39" w:rsidP="00210D39">
      <w:r>
        <w:tab/>
        <w:t># Copy con tro xau ki tu (CharPtr)</w:t>
      </w:r>
    </w:p>
    <w:p w14:paraId="56B7189F" w14:textId="77777777" w:rsidR="00210D39" w:rsidRDefault="00210D39" w:rsidP="00210D39">
      <w:r>
        <w:tab/>
        <w:t>#-----------------------</w:t>
      </w:r>
    </w:p>
    <w:p w14:paraId="4938715D" w14:textId="77777777" w:rsidR="00210D39" w:rsidRDefault="00210D39" w:rsidP="00210D39">
      <w:r>
        <w:tab/>
        <w:t>la   $a0, CharPtrCopy</w:t>
      </w:r>
    </w:p>
    <w:p w14:paraId="1561E251" w14:textId="77777777" w:rsidR="00210D39" w:rsidRDefault="00210D39" w:rsidP="00210D39">
      <w:r>
        <w:tab/>
        <w:t>la   $a1, CharPtr</w:t>
      </w:r>
    </w:p>
    <w:p w14:paraId="6733F59F" w14:textId="77777777" w:rsidR="00210D39" w:rsidRDefault="00210D39" w:rsidP="00210D39">
      <w:r>
        <w:tab/>
      </w:r>
      <w:proofErr w:type="gramStart"/>
      <w:r>
        <w:t>add  $</w:t>
      </w:r>
      <w:proofErr w:type="gramEnd"/>
      <w:r>
        <w:t>s4, $0, $s5</w:t>
      </w:r>
      <w:r>
        <w:tab/>
      </w:r>
      <w:r>
        <w:tab/>
        <w:t># Lay kich thuoc mang copy</w:t>
      </w:r>
    </w:p>
    <w:p w14:paraId="4F62B771" w14:textId="77777777" w:rsidR="00210D39" w:rsidRDefault="00210D39" w:rsidP="00210D39">
      <w:r>
        <w:tab/>
      </w:r>
      <w:proofErr w:type="gramStart"/>
      <w:r>
        <w:t>jal  CopyChar</w:t>
      </w:r>
      <w:proofErr w:type="gramEnd"/>
      <w:r>
        <w:tab/>
      </w:r>
    </w:p>
    <w:p w14:paraId="19244C5C" w14:textId="77777777" w:rsidR="00210D39" w:rsidRDefault="00210D39" w:rsidP="00210D39">
      <w:r>
        <w:tab/>
      </w:r>
    </w:p>
    <w:p w14:paraId="209224E3" w14:textId="77777777" w:rsidR="00210D39" w:rsidRDefault="00210D39" w:rsidP="00210D39">
      <w:r>
        <w:tab/>
        <w:t># Kiem tra ket qua Copy</w:t>
      </w:r>
    </w:p>
    <w:p w14:paraId="219DEC89" w14:textId="77777777" w:rsidR="00210D39" w:rsidRDefault="00210D39" w:rsidP="00210D39">
      <w:r>
        <w:tab/>
        <w:t>la   $a0, CharPtrCopy</w:t>
      </w:r>
    </w:p>
    <w:p w14:paraId="428815F7" w14:textId="77777777" w:rsidR="00210D39" w:rsidRDefault="00210D39" w:rsidP="00210D39">
      <w:r>
        <w:tab/>
        <w:t>lw   $t1, 0($a0)</w:t>
      </w:r>
    </w:p>
    <w:p w14:paraId="79BF8888" w14:textId="77777777" w:rsidR="00210D39" w:rsidRDefault="00210D39" w:rsidP="00210D39">
      <w:r>
        <w:tab/>
        <w:t>lb   $t0, 0($t1)</w:t>
      </w:r>
    </w:p>
    <w:p w14:paraId="43E5C783" w14:textId="77777777" w:rsidR="00210D39" w:rsidRDefault="00210D39" w:rsidP="00210D39">
      <w:r>
        <w:tab/>
      </w:r>
      <w:proofErr w:type="gramStart"/>
      <w:r>
        <w:t>jal  getValue</w:t>
      </w:r>
      <w:proofErr w:type="gramEnd"/>
    </w:p>
    <w:p w14:paraId="6123BB0A" w14:textId="77777777" w:rsidR="00210D39" w:rsidRDefault="00210D39" w:rsidP="00210D39">
      <w:r>
        <w:tab/>
        <w:t>nop</w:t>
      </w:r>
    </w:p>
    <w:p w14:paraId="32CB4F4B" w14:textId="77777777" w:rsidR="00210D39" w:rsidRDefault="00210D39" w:rsidP="00210D39">
      <w:r>
        <w:tab/>
      </w:r>
      <w:proofErr w:type="gramStart"/>
      <w:r>
        <w:t>jal  getAddress</w:t>
      </w:r>
      <w:proofErr w:type="gramEnd"/>
    </w:p>
    <w:p w14:paraId="3CADAFDC" w14:textId="77777777" w:rsidR="00210D39" w:rsidRDefault="00210D39" w:rsidP="00210D39">
      <w:r>
        <w:tab/>
        <w:t>nop</w:t>
      </w:r>
      <w:r>
        <w:tab/>
      </w:r>
    </w:p>
    <w:p w14:paraId="6E406CED" w14:textId="77777777" w:rsidR="00210D39" w:rsidRDefault="00210D39" w:rsidP="00210D39">
      <w:r>
        <w:tab/>
      </w:r>
    </w:p>
    <w:p w14:paraId="389FB06A" w14:textId="77777777" w:rsidR="00210D39" w:rsidRDefault="00210D39" w:rsidP="00210D39">
      <w:r>
        <w:lastRenderedPageBreak/>
        <w:tab/>
      </w:r>
    </w:p>
    <w:p w14:paraId="613FB723" w14:textId="77777777" w:rsidR="00210D39" w:rsidRDefault="00210D39" w:rsidP="00210D39">
      <w:r>
        <w:tab/>
        <w:t>#-----------------------</w:t>
      </w:r>
    </w:p>
    <w:p w14:paraId="64619161" w14:textId="77777777" w:rsidR="00210D39" w:rsidRDefault="00210D39" w:rsidP="00210D39">
      <w:r>
        <w:tab/>
        <w:t>#  Tinh gia tri bo nho da cap phat</w:t>
      </w:r>
    </w:p>
    <w:p w14:paraId="0E132403" w14:textId="77777777" w:rsidR="00210D39" w:rsidRDefault="00210D39" w:rsidP="00210D39">
      <w:r>
        <w:tab/>
        <w:t>#-----------------------</w:t>
      </w:r>
    </w:p>
    <w:p w14:paraId="0F593E8A" w14:textId="77777777" w:rsidR="00210D39" w:rsidRDefault="00210D39" w:rsidP="00210D39">
      <w:r>
        <w:tab/>
      </w:r>
      <w:proofErr w:type="gramStart"/>
      <w:r>
        <w:t>jal  memoryAllocated</w:t>
      </w:r>
      <w:proofErr w:type="gramEnd"/>
    </w:p>
    <w:p w14:paraId="6DC0F77E" w14:textId="77777777" w:rsidR="00210D39" w:rsidRDefault="00210D39" w:rsidP="00210D39">
      <w:r>
        <w:tab/>
        <w:t>nop</w:t>
      </w:r>
    </w:p>
    <w:p w14:paraId="1EE381EE" w14:textId="77777777" w:rsidR="00210D39" w:rsidRDefault="00210D39" w:rsidP="00210D39">
      <w:r>
        <w:tab/>
      </w:r>
    </w:p>
    <w:p w14:paraId="18FC4355" w14:textId="77777777" w:rsidR="00210D39" w:rsidRDefault="00210D39" w:rsidP="00210D39">
      <w:r>
        <w:tab/>
        <w:t>#-----------------------</w:t>
      </w:r>
    </w:p>
    <w:p w14:paraId="20AFCC61" w14:textId="77777777" w:rsidR="00210D39" w:rsidRDefault="00210D39" w:rsidP="00210D39">
      <w:r>
        <w:tab/>
        <w:t xml:space="preserve">#  Cap phat mang 2 chieu </w:t>
      </w:r>
      <w:proofErr w:type="gramStart"/>
      <w:r>
        <w:t>kieu .word</w:t>
      </w:r>
      <w:proofErr w:type="gramEnd"/>
      <w:r>
        <w:t xml:space="preserve"> voi tham so dau vao</w:t>
      </w:r>
    </w:p>
    <w:p w14:paraId="13405712" w14:textId="77777777" w:rsidR="00210D39" w:rsidRDefault="00210D39" w:rsidP="00210D39">
      <w:r>
        <w:tab/>
        <w:t xml:space="preserve">#  $s3 = i: </w:t>
      </w:r>
      <w:proofErr w:type="gramStart"/>
      <w:r>
        <w:t>so</w:t>
      </w:r>
      <w:proofErr w:type="gramEnd"/>
      <w:r>
        <w:t xml:space="preserve"> dong</w:t>
      </w:r>
    </w:p>
    <w:p w14:paraId="2658F900" w14:textId="77777777" w:rsidR="00210D39" w:rsidRDefault="00210D39" w:rsidP="00210D39">
      <w:r>
        <w:tab/>
        <w:t xml:space="preserve">#  $s2 = j: </w:t>
      </w:r>
      <w:proofErr w:type="gramStart"/>
      <w:r>
        <w:t>so</w:t>
      </w:r>
      <w:proofErr w:type="gramEnd"/>
      <w:r>
        <w:t xml:space="preserve"> cot </w:t>
      </w:r>
    </w:p>
    <w:p w14:paraId="3E5535F7" w14:textId="77777777" w:rsidR="00210D39" w:rsidRDefault="00210D39" w:rsidP="00210D39">
      <w:r>
        <w:tab/>
        <w:t>#-----------------------</w:t>
      </w:r>
    </w:p>
    <w:p w14:paraId="66040AB6" w14:textId="77777777" w:rsidR="00210D39" w:rsidRDefault="00210D39" w:rsidP="00210D39">
      <w:r>
        <w:t>SetRow:</w:t>
      </w:r>
      <w:r>
        <w:tab/>
        <w:t>li   $v0, 51</w:t>
      </w:r>
    </w:p>
    <w:p w14:paraId="441BDAFB" w14:textId="77777777" w:rsidR="00210D39" w:rsidRDefault="00210D39" w:rsidP="00210D39">
      <w:r>
        <w:tab/>
        <w:t>la   $a0, RowMessage</w:t>
      </w:r>
    </w:p>
    <w:p w14:paraId="7BACBA7A" w14:textId="77777777" w:rsidR="00210D39" w:rsidRDefault="00210D39" w:rsidP="00210D39">
      <w:r>
        <w:tab/>
        <w:t>syscall</w:t>
      </w:r>
    </w:p>
    <w:p w14:paraId="2C7ADEB8" w14:textId="77777777" w:rsidR="00210D39" w:rsidRDefault="00210D39" w:rsidP="00210D39">
      <w:r>
        <w:tab/>
      </w:r>
      <w:proofErr w:type="gramStart"/>
      <w:r>
        <w:t>slt  $</w:t>
      </w:r>
      <w:proofErr w:type="gramEnd"/>
      <w:r>
        <w:t>s3, $a0, $0</w:t>
      </w:r>
      <w:r>
        <w:tab/>
      </w:r>
      <w:r>
        <w:tab/>
        <w:t># Kiem tra gia tri nhap vao phai lon hon 0</w:t>
      </w:r>
    </w:p>
    <w:p w14:paraId="00BF1130" w14:textId="77777777" w:rsidR="00210D39" w:rsidRDefault="00210D39" w:rsidP="00210D39">
      <w:r>
        <w:tab/>
      </w:r>
      <w:proofErr w:type="gramStart"/>
      <w:r>
        <w:t>bne  $</w:t>
      </w:r>
      <w:proofErr w:type="gramEnd"/>
      <w:r>
        <w:t>s3, $0, SetRow</w:t>
      </w:r>
    </w:p>
    <w:p w14:paraId="3D0317D5" w14:textId="77777777" w:rsidR="00210D39" w:rsidRDefault="00210D39" w:rsidP="00210D39">
      <w:r>
        <w:tab/>
      </w:r>
      <w:proofErr w:type="gramStart"/>
      <w:r>
        <w:t>add  $</w:t>
      </w:r>
      <w:proofErr w:type="gramEnd"/>
      <w:r>
        <w:t>s3, $0, $a0</w:t>
      </w:r>
    </w:p>
    <w:p w14:paraId="3AB62577" w14:textId="77777777" w:rsidR="00210D39" w:rsidRDefault="00210D39" w:rsidP="00210D39">
      <w:r>
        <w:tab/>
      </w:r>
    </w:p>
    <w:p w14:paraId="78C8186C" w14:textId="77777777" w:rsidR="00210D39" w:rsidRDefault="00210D39" w:rsidP="00210D39">
      <w:r>
        <w:t>SetCol:</w:t>
      </w:r>
      <w:r>
        <w:tab/>
        <w:t>li   $v0, 51</w:t>
      </w:r>
    </w:p>
    <w:p w14:paraId="2F5DF167" w14:textId="77777777" w:rsidR="00210D39" w:rsidRDefault="00210D39" w:rsidP="00210D39">
      <w:r>
        <w:tab/>
        <w:t>la   $a0, ColMessage</w:t>
      </w:r>
    </w:p>
    <w:p w14:paraId="4202D429" w14:textId="77777777" w:rsidR="00210D39" w:rsidRDefault="00210D39" w:rsidP="00210D39">
      <w:r>
        <w:tab/>
        <w:t>syscall</w:t>
      </w:r>
    </w:p>
    <w:p w14:paraId="0191F746" w14:textId="77777777" w:rsidR="00210D39" w:rsidRDefault="00210D39" w:rsidP="00210D39">
      <w:r>
        <w:tab/>
      </w:r>
      <w:proofErr w:type="gramStart"/>
      <w:r>
        <w:t>slt  $</w:t>
      </w:r>
      <w:proofErr w:type="gramEnd"/>
      <w:r>
        <w:t>s2, $a0, $0</w:t>
      </w:r>
      <w:r>
        <w:tab/>
      </w:r>
      <w:r>
        <w:tab/>
        <w:t># Kiem tra gia tri nhap vao phai lon hon 0</w:t>
      </w:r>
    </w:p>
    <w:p w14:paraId="57C7EBC1" w14:textId="77777777" w:rsidR="00210D39" w:rsidRDefault="00210D39" w:rsidP="00210D39">
      <w:r>
        <w:tab/>
      </w:r>
      <w:proofErr w:type="gramStart"/>
      <w:r>
        <w:t>bne  $</w:t>
      </w:r>
      <w:proofErr w:type="gramEnd"/>
      <w:r>
        <w:t>s2, $0, SetCol</w:t>
      </w:r>
    </w:p>
    <w:p w14:paraId="2BAC3537" w14:textId="77777777" w:rsidR="00210D39" w:rsidRDefault="00210D39" w:rsidP="00210D39">
      <w:r>
        <w:tab/>
      </w:r>
      <w:proofErr w:type="gramStart"/>
      <w:r>
        <w:t>add  $</w:t>
      </w:r>
      <w:proofErr w:type="gramEnd"/>
      <w:r>
        <w:t>s2, $0, $a0</w:t>
      </w:r>
    </w:p>
    <w:p w14:paraId="088245B7" w14:textId="77777777" w:rsidR="00210D39" w:rsidRDefault="00210D39" w:rsidP="00210D39">
      <w:r>
        <w:tab/>
      </w:r>
    </w:p>
    <w:p w14:paraId="08B942F1" w14:textId="77777777" w:rsidR="00210D39" w:rsidRDefault="00210D39" w:rsidP="00210D39">
      <w:r>
        <w:tab/>
        <w:t>la   $a0, WordPtr2</w:t>
      </w:r>
      <w:r>
        <w:tab/>
      </w:r>
      <w:r>
        <w:tab/>
        <w:t># Load dia chi cua mang 2 chieu</w:t>
      </w:r>
    </w:p>
    <w:p w14:paraId="4649D9A3" w14:textId="77777777" w:rsidR="00210D39" w:rsidRDefault="00210D39" w:rsidP="00210D39">
      <w:r>
        <w:tab/>
      </w:r>
      <w:proofErr w:type="gramStart"/>
      <w:r>
        <w:t>mul  $</w:t>
      </w:r>
      <w:proofErr w:type="gramEnd"/>
      <w:r>
        <w:t>a1, $s3, $s2</w:t>
      </w:r>
      <w:r>
        <w:tab/>
      </w:r>
      <w:r>
        <w:tab/>
        <w:t># Kich thuoc mang 2 chieu</w:t>
      </w:r>
    </w:p>
    <w:p w14:paraId="1A2F2400" w14:textId="77777777" w:rsidR="00210D39" w:rsidRDefault="00210D39" w:rsidP="00210D39">
      <w:r>
        <w:tab/>
        <w:t>addi $a2, $zero, 4</w:t>
      </w:r>
      <w:r>
        <w:tab/>
      </w:r>
      <w:r>
        <w:tab/>
        <w:t># Kich thuoc phan tu mang</w:t>
      </w:r>
    </w:p>
    <w:p w14:paraId="1D84C90D" w14:textId="77777777" w:rsidR="00210D39" w:rsidRDefault="00210D39" w:rsidP="00210D39">
      <w:r>
        <w:lastRenderedPageBreak/>
        <w:tab/>
      </w:r>
      <w:proofErr w:type="gramStart"/>
      <w:r>
        <w:t>jal  malloc</w:t>
      </w:r>
      <w:proofErr w:type="gramEnd"/>
      <w:r>
        <w:t>2</w:t>
      </w:r>
    </w:p>
    <w:p w14:paraId="0A21C248" w14:textId="77777777" w:rsidR="00210D39" w:rsidRDefault="00210D39" w:rsidP="00210D39">
      <w:r>
        <w:tab/>
        <w:t>nop</w:t>
      </w:r>
    </w:p>
    <w:p w14:paraId="4C26ED5E" w14:textId="77777777" w:rsidR="00210D39" w:rsidRDefault="00210D39" w:rsidP="00210D39">
      <w:r>
        <w:tab/>
      </w:r>
    </w:p>
    <w:p w14:paraId="0C6D053F" w14:textId="77777777" w:rsidR="00210D39" w:rsidRDefault="00210D39" w:rsidP="00210D39">
      <w:r>
        <w:tab/>
        <w:t>#-----------------------</w:t>
      </w:r>
    </w:p>
    <w:p w14:paraId="4D6EEA0C" w14:textId="77777777" w:rsidR="00210D39" w:rsidRDefault="00210D39" w:rsidP="00210D39">
      <w:r>
        <w:tab/>
        <w:t>#  SetArray[i][</w:t>
      </w:r>
      <w:proofErr w:type="gramStart"/>
      <w:r>
        <w:t>j]  &amp;</w:t>
      </w:r>
      <w:proofErr w:type="gramEnd"/>
      <w:r>
        <w:t>&amp; GetArray[i][j]</w:t>
      </w:r>
    </w:p>
    <w:p w14:paraId="3315B5FC" w14:textId="77777777" w:rsidR="00210D39" w:rsidRDefault="00210D39" w:rsidP="00210D39">
      <w:r>
        <w:tab/>
        <w:t xml:space="preserve">#  $t0 = i: </w:t>
      </w:r>
      <w:proofErr w:type="gramStart"/>
      <w:r>
        <w:t>so</w:t>
      </w:r>
      <w:proofErr w:type="gramEnd"/>
      <w:r>
        <w:t xml:space="preserve"> dong &lt; $s3</w:t>
      </w:r>
    </w:p>
    <w:p w14:paraId="62F36667" w14:textId="77777777" w:rsidR="00210D39" w:rsidRDefault="00210D39" w:rsidP="00210D39">
      <w:r>
        <w:tab/>
        <w:t xml:space="preserve">#  $t1 = j: so </w:t>
      </w:r>
      <w:proofErr w:type="gramStart"/>
      <w:r>
        <w:t>cot  &lt;</w:t>
      </w:r>
      <w:proofErr w:type="gramEnd"/>
      <w:r>
        <w:t xml:space="preserve"> $s2</w:t>
      </w:r>
    </w:p>
    <w:p w14:paraId="2EAC5FCD" w14:textId="77777777" w:rsidR="00210D39" w:rsidRDefault="00210D39" w:rsidP="00210D39">
      <w:r>
        <w:tab/>
        <w:t>#-----------------------</w:t>
      </w:r>
    </w:p>
    <w:p w14:paraId="25E401E8" w14:textId="77777777" w:rsidR="00210D39" w:rsidRDefault="00210D39" w:rsidP="00210D39">
      <w:r>
        <w:t>Notifi:    li   $v0, 55</w:t>
      </w:r>
    </w:p>
    <w:p w14:paraId="3729F13B" w14:textId="77777777" w:rsidR="00210D39" w:rsidRDefault="00210D39" w:rsidP="00210D39">
      <w:r>
        <w:tab/>
        <w:t>la   $a0, Notification</w:t>
      </w:r>
      <w:r>
        <w:tab/>
        <w:t># In thong bao chuyen sang ham Get va Set</w:t>
      </w:r>
    </w:p>
    <w:p w14:paraId="5F183701" w14:textId="77777777" w:rsidR="00210D39" w:rsidRDefault="00210D39" w:rsidP="00210D39">
      <w:r>
        <w:tab/>
        <w:t>li   $a1, 1</w:t>
      </w:r>
    </w:p>
    <w:p w14:paraId="3F0301A6" w14:textId="77777777" w:rsidR="00210D39" w:rsidRDefault="00210D39" w:rsidP="00210D39">
      <w:r>
        <w:tab/>
        <w:t xml:space="preserve">syscall </w:t>
      </w:r>
    </w:p>
    <w:p w14:paraId="71630070" w14:textId="77777777" w:rsidR="00210D39" w:rsidRDefault="00210D39" w:rsidP="00210D39">
      <w:r>
        <w:t>EnterRow:</w:t>
      </w:r>
      <w:r>
        <w:tab/>
        <w:t>li   $v0, 51</w:t>
      </w:r>
    </w:p>
    <w:p w14:paraId="7E14BF4C" w14:textId="77777777" w:rsidR="00210D39" w:rsidRDefault="00210D39" w:rsidP="00210D39">
      <w:r>
        <w:tab/>
        <w:t>la   $a0, RowMessage</w:t>
      </w:r>
    </w:p>
    <w:p w14:paraId="7CFBB520" w14:textId="77777777" w:rsidR="00210D39" w:rsidRDefault="00210D39" w:rsidP="00210D39">
      <w:r>
        <w:tab/>
        <w:t>syscall</w:t>
      </w:r>
    </w:p>
    <w:p w14:paraId="5F6089D4" w14:textId="77777777" w:rsidR="00210D39" w:rsidRDefault="00210D39" w:rsidP="00210D39">
      <w:r>
        <w:tab/>
      </w:r>
      <w:proofErr w:type="gramStart"/>
      <w:r>
        <w:t>sle  $</w:t>
      </w:r>
      <w:proofErr w:type="gramEnd"/>
      <w:r>
        <w:t xml:space="preserve">t0, $a0, $s3  </w:t>
      </w:r>
      <w:r>
        <w:tab/>
      </w:r>
      <w:r>
        <w:tab/>
        <w:t># Kiem tra so dong nhap vao nho hon so dong cap phat</w:t>
      </w:r>
    </w:p>
    <w:p w14:paraId="159477F0" w14:textId="77777777" w:rsidR="00210D39" w:rsidRDefault="00210D39" w:rsidP="00210D39">
      <w:r>
        <w:tab/>
      </w:r>
      <w:proofErr w:type="gramStart"/>
      <w:r>
        <w:t>beq  $</w:t>
      </w:r>
      <w:proofErr w:type="gramEnd"/>
      <w:r>
        <w:t>t0, $0, EnterRow</w:t>
      </w:r>
    </w:p>
    <w:p w14:paraId="7BC9F791" w14:textId="77777777" w:rsidR="00210D39" w:rsidRDefault="00210D39" w:rsidP="00210D39">
      <w:r>
        <w:tab/>
      </w:r>
      <w:proofErr w:type="gramStart"/>
      <w:r>
        <w:t>beq  $</w:t>
      </w:r>
      <w:proofErr w:type="gramEnd"/>
      <w:r>
        <w:t>a0, $0, EnterRow</w:t>
      </w:r>
      <w:r>
        <w:tab/>
      </w:r>
      <w:r>
        <w:tab/>
        <w:t># So dong nhap vao lon hon 0</w:t>
      </w:r>
    </w:p>
    <w:p w14:paraId="0E2B7D86" w14:textId="77777777" w:rsidR="00210D39" w:rsidRDefault="00210D39" w:rsidP="00210D39">
      <w:r>
        <w:tab/>
      </w:r>
      <w:proofErr w:type="gramStart"/>
      <w:r>
        <w:t>add  $</w:t>
      </w:r>
      <w:proofErr w:type="gramEnd"/>
      <w:r>
        <w:t>t0, $0, $a0</w:t>
      </w:r>
    </w:p>
    <w:p w14:paraId="357B3D4B" w14:textId="77777777" w:rsidR="00210D39" w:rsidRDefault="00210D39" w:rsidP="00210D39">
      <w:r>
        <w:tab/>
      </w:r>
    </w:p>
    <w:p w14:paraId="53EB4840" w14:textId="77777777" w:rsidR="00210D39" w:rsidRDefault="00210D39" w:rsidP="00210D39">
      <w:r>
        <w:t>EnterCol:  li   $v0, 51</w:t>
      </w:r>
    </w:p>
    <w:p w14:paraId="043FAF92" w14:textId="77777777" w:rsidR="00210D39" w:rsidRDefault="00210D39" w:rsidP="00210D39">
      <w:r>
        <w:tab/>
        <w:t>la   $a0, ColMessage</w:t>
      </w:r>
    </w:p>
    <w:p w14:paraId="1A3F323B" w14:textId="77777777" w:rsidR="00210D39" w:rsidRDefault="00210D39" w:rsidP="00210D39">
      <w:r>
        <w:tab/>
        <w:t>syscall</w:t>
      </w:r>
    </w:p>
    <w:p w14:paraId="0576D223" w14:textId="77777777" w:rsidR="00210D39" w:rsidRDefault="00210D39" w:rsidP="00210D39">
      <w:r>
        <w:tab/>
      </w:r>
      <w:proofErr w:type="gramStart"/>
      <w:r>
        <w:t>sle  $</w:t>
      </w:r>
      <w:proofErr w:type="gramEnd"/>
      <w:r>
        <w:t xml:space="preserve">t1, $a0, $s2 </w:t>
      </w:r>
      <w:r>
        <w:tab/>
      </w:r>
      <w:r>
        <w:tab/>
        <w:t># Kiem tra so cot nhap vao nho hon so cot cap nhat</w:t>
      </w:r>
    </w:p>
    <w:p w14:paraId="3A682DE1" w14:textId="77777777" w:rsidR="00210D39" w:rsidRDefault="00210D39" w:rsidP="00210D39">
      <w:r>
        <w:tab/>
      </w:r>
      <w:proofErr w:type="gramStart"/>
      <w:r>
        <w:t>beq  $</w:t>
      </w:r>
      <w:proofErr w:type="gramEnd"/>
      <w:r>
        <w:t>t1, $0, EnterCol</w:t>
      </w:r>
      <w:r>
        <w:tab/>
      </w:r>
    </w:p>
    <w:p w14:paraId="49B4EE2C" w14:textId="77777777" w:rsidR="00210D39" w:rsidRDefault="00210D39" w:rsidP="00210D39">
      <w:r>
        <w:tab/>
      </w:r>
      <w:proofErr w:type="gramStart"/>
      <w:r>
        <w:t>beq  $</w:t>
      </w:r>
      <w:proofErr w:type="gramEnd"/>
      <w:r>
        <w:t>a0, $0, EnterCol</w:t>
      </w:r>
      <w:r>
        <w:tab/>
      </w:r>
      <w:r>
        <w:tab/>
        <w:t># So cot nhap vao lon hon 0</w:t>
      </w:r>
    </w:p>
    <w:p w14:paraId="3D21FB3B" w14:textId="77777777" w:rsidR="00210D39" w:rsidRDefault="00210D39" w:rsidP="00210D39">
      <w:r>
        <w:tab/>
      </w:r>
      <w:proofErr w:type="gramStart"/>
      <w:r>
        <w:t>add  $</w:t>
      </w:r>
      <w:proofErr w:type="gramEnd"/>
      <w:r>
        <w:t>t1, $0, $a0</w:t>
      </w:r>
    </w:p>
    <w:p w14:paraId="5BAFD9D4" w14:textId="77777777" w:rsidR="00210D39" w:rsidRDefault="00210D39" w:rsidP="00210D39">
      <w:r>
        <w:tab/>
        <w:t>addi $t2, $0, 4</w:t>
      </w:r>
      <w:r>
        <w:tab/>
      </w:r>
      <w:r>
        <w:tab/>
      </w:r>
      <w:r>
        <w:tab/>
        <w:t># Kich thuoc moi phan tu 4 byte</w:t>
      </w:r>
    </w:p>
    <w:p w14:paraId="04447A3A" w14:textId="77777777" w:rsidR="00210D39" w:rsidRDefault="00210D39" w:rsidP="00210D39">
      <w:r>
        <w:tab/>
      </w:r>
    </w:p>
    <w:p w14:paraId="5211BF3D" w14:textId="77777777" w:rsidR="00210D39" w:rsidRDefault="00210D39" w:rsidP="00210D39">
      <w:r>
        <w:lastRenderedPageBreak/>
        <w:tab/>
        <w:t>li   $v0, 51</w:t>
      </w:r>
      <w:r>
        <w:tab/>
      </w:r>
      <w:r>
        <w:tab/>
      </w:r>
      <w:r>
        <w:tab/>
        <w:t># Lua chon Get hoac Set hoac thoat chuong trinh</w:t>
      </w:r>
    </w:p>
    <w:p w14:paraId="0DE25B88" w14:textId="77777777" w:rsidR="00210D39" w:rsidRDefault="00210D39" w:rsidP="00210D39">
      <w:r>
        <w:tab/>
        <w:t>la   $a0, Message</w:t>
      </w:r>
      <w:r>
        <w:tab/>
      </w:r>
      <w:r>
        <w:tab/>
      </w:r>
    </w:p>
    <w:p w14:paraId="3FDE381D" w14:textId="77777777" w:rsidR="00210D39" w:rsidRDefault="00210D39" w:rsidP="00210D39">
      <w:r>
        <w:tab/>
        <w:t>syscall</w:t>
      </w:r>
    </w:p>
    <w:p w14:paraId="4B1B83DB" w14:textId="77777777" w:rsidR="00210D39" w:rsidRDefault="00210D39" w:rsidP="00210D39">
      <w:r>
        <w:tab/>
      </w:r>
      <w:proofErr w:type="gramStart"/>
      <w:r>
        <w:t>add  $</w:t>
      </w:r>
      <w:proofErr w:type="gramEnd"/>
      <w:r>
        <w:t>a1, $0, $a0</w:t>
      </w:r>
    </w:p>
    <w:p w14:paraId="799E41CC" w14:textId="77777777" w:rsidR="00210D39" w:rsidRDefault="00210D39" w:rsidP="00210D39">
      <w:r>
        <w:tab/>
        <w:t>la   $a</w:t>
      </w:r>
      <w:proofErr w:type="gramStart"/>
      <w:r>
        <w:t>0,  WordPtr</w:t>
      </w:r>
      <w:proofErr w:type="gramEnd"/>
      <w:r>
        <w:t>2</w:t>
      </w:r>
    </w:p>
    <w:p w14:paraId="474F15C3" w14:textId="77777777" w:rsidR="00210D39" w:rsidRDefault="00210D39" w:rsidP="00210D39">
      <w:r>
        <w:tab/>
      </w:r>
      <w:proofErr w:type="gramStart"/>
      <w:r>
        <w:t>beq  $</w:t>
      </w:r>
      <w:proofErr w:type="gramEnd"/>
      <w:r>
        <w:t>a1, $0, SetArray</w:t>
      </w:r>
    </w:p>
    <w:p w14:paraId="4002ADFC" w14:textId="77777777" w:rsidR="00210D39" w:rsidRDefault="00210D39" w:rsidP="00210D39">
      <w:r>
        <w:tab/>
        <w:t>nop</w:t>
      </w:r>
    </w:p>
    <w:p w14:paraId="41D975B6" w14:textId="77777777" w:rsidR="00210D39" w:rsidRDefault="00210D39" w:rsidP="00210D39">
      <w:r>
        <w:tab/>
      </w:r>
      <w:proofErr w:type="gramStart"/>
      <w:r>
        <w:t>beq  $</w:t>
      </w:r>
      <w:proofErr w:type="gramEnd"/>
      <w:r>
        <w:t>a1, 1,  GetArray</w:t>
      </w:r>
    </w:p>
    <w:p w14:paraId="4E85A6CD" w14:textId="77777777" w:rsidR="00210D39" w:rsidRDefault="00210D39" w:rsidP="00210D39">
      <w:r>
        <w:tab/>
        <w:t>nop</w:t>
      </w:r>
      <w:r>
        <w:tab/>
      </w:r>
    </w:p>
    <w:p w14:paraId="785CDE96" w14:textId="77777777" w:rsidR="00210D39" w:rsidRDefault="00210D39" w:rsidP="00210D39">
      <w:r>
        <w:tab/>
      </w:r>
    </w:p>
    <w:p w14:paraId="1DD411B6" w14:textId="77777777" w:rsidR="00210D39" w:rsidRDefault="00210D39" w:rsidP="00210D39">
      <w:r>
        <w:tab/>
      </w:r>
    </w:p>
    <w:p w14:paraId="6BB83846" w14:textId="77777777" w:rsidR="00210D39" w:rsidRDefault="00210D39" w:rsidP="00210D39">
      <w:r>
        <w:tab/>
        <w:t>#-----------------------</w:t>
      </w:r>
    </w:p>
    <w:p w14:paraId="1553C85F" w14:textId="77777777" w:rsidR="00210D39" w:rsidRDefault="00210D39" w:rsidP="00210D39">
      <w:r>
        <w:tab/>
        <w:t>#  Tinh gia tri bo nho da cap phat</w:t>
      </w:r>
    </w:p>
    <w:p w14:paraId="4A3AB090" w14:textId="77777777" w:rsidR="00210D39" w:rsidRDefault="00210D39" w:rsidP="00210D39">
      <w:r>
        <w:tab/>
        <w:t>#-----------------------</w:t>
      </w:r>
    </w:p>
    <w:p w14:paraId="48946C2A" w14:textId="77777777" w:rsidR="00210D39" w:rsidRDefault="00210D39" w:rsidP="00210D39">
      <w:r>
        <w:tab/>
      </w:r>
      <w:proofErr w:type="gramStart"/>
      <w:r>
        <w:t>jal  memoryAllocated</w:t>
      </w:r>
      <w:proofErr w:type="gramEnd"/>
    </w:p>
    <w:p w14:paraId="010657A9" w14:textId="77777777" w:rsidR="00210D39" w:rsidRDefault="00210D39" w:rsidP="00210D39">
      <w:r>
        <w:tab/>
        <w:t>nop</w:t>
      </w:r>
      <w:r>
        <w:tab/>
      </w:r>
    </w:p>
    <w:p w14:paraId="6B5D9E0C" w14:textId="77777777" w:rsidR="00210D39" w:rsidRDefault="00210D39" w:rsidP="00210D39"/>
    <w:p w14:paraId="01852049" w14:textId="77777777" w:rsidR="00210D39" w:rsidRDefault="00210D39" w:rsidP="00210D39"/>
    <w:p w14:paraId="6B343B27" w14:textId="77777777" w:rsidR="00210D39" w:rsidRDefault="00210D39" w:rsidP="00210D39">
      <w:r>
        <w:tab/>
      </w:r>
    </w:p>
    <w:p w14:paraId="4DCE2E92" w14:textId="77777777" w:rsidR="00210D39" w:rsidRDefault="00210D39" w:rsidP="00210D39">
      <w:r>
        <w:tab/>
      </w:r>
    </w:p>
    <w:p w14:paraId="79DD6F87" w14:textId="77777777" w:rsidR="00210D39" w:rsidRDefault="00210D39" w:rsidP="00210D39">
      <w:r>
        <w:t xml:space="preserve">lock: </w:t>
      </w:r>
      <w:r>
        <w:tab/>
        <w:t>li $v0, 10</w:t>
      </w:r>
    </w:p>
    <w:p w14:paraId="3F0C7BBD" w14:textId="77777777" w:rsidR="00210D39" w:rsidRDefault="00210D39" w:rsidP="00210D39">
      <w:r>
        <w:tab/>
        <w:t>syscall</w:t>
      </w:r>
    </w:p>
    <w:p w14:paraId="5CF3D880" w14:textId="77777777" w:rsidR="00210D39" w:rsidRDefault="00210D39" w:rsidP="00210D39">
      <w:r>
        <w:tab/>
        <w:t xml:space="preserve">nop  </w:t>
      </w:r>
    </w:p>
    <w:p w14:paraId="11C59459" w14:textId="77777777" w:rsidR="00210D39" w:rsidRDefault="00210D39" w:rsidP="00210D39"/>
    <w:p w14:paraId="63D8D8BF" w14:textId="77777777" w:rsidR="00210D39" w:rsidRDefault="00210D39" w:rsidP="00210D39">
      <w:r>
        <w:t># ==================================== END MAIN =====================================</w:t>
      </w:r>
    </w:p>
    <w:p w14:paraId="10FFFCFE" w14:textId="77777777" w:rsidR="00210D39" w:rsidRDefault="00210D39" w:rsidP="00210D39"/>
    <w:p w14:paraId="47995B70" w14:textId="77777777" w:rsidR="00210D39" w:rsidRDefault="00210D39" w:rsidP="00210D39">
      <w:r>
        <w:t>#------------------------------------------</w:t>
      </w:r>
    </w:p>
    <w:p w14:paraId="6155B63F" w14:textId="77777777" w:rsidR="00210D39" w:rsidRDefault="00210D39" w:rsidP="00210D39">
      <w:r>
        <w:t>#  Ham khoi tao cho viec cap phat dong</w:t>
      </w:r>
    </w:p>
    <w:p w14:paraId="303D7192" w14:textId="77777777" w:rsidR="00210D39" w:rsidRDefault="00210D39" w:rsidP="00210D39">
      <w:r>
        <w:t>#  @param    khong co</w:t>
      </w:r>
    </w:p>
    <w:p w14:paraId="403AA9FB" w14:textId="77777777" w:rsidR="00210D39" w:rsidRDefault="00210D39" w:rsidP="00210D39">
      <w:r>
        <w:lastRenderedPageBreak/>
        <w:t>#  @detail   Danh dau vi tri bat dau cua vung nho co the cap phat duoc</w:t>
      </w:r>
    </w:p>
    <w:p w14:paraId="2597E803" w14:textId="77777777" w:rsidR="00210D39" w:rsidRDefault="00210D39" w:rsidP="00210D39">
      <w:r>
        <w:t>#------------------------------------------</w:t>
      </w:r>
    </w:p>
    <w:p w14:paraId="4FAC8F29" w14:textId="77777777" w:rsidR="00210D39" w:rsidRDefault="00210D39" w:rsidP="00210D39">
      <w:r>
        <w:t xml:space="preserve">SysInitMem:  </w:t>
      </w:r>
      <w:r>
        <w:tab/>
      </w:r>
    </w:p>
    <w:p w14:paraId="29FCEA18" w14:textId="77777777" w:rsidR="00210D39" w:rsidRDefault="00210D39" w:rsidP="00210D39">
      <w:r>
        <w:tab/>
        <w:t>la   $t9, Sys_</w:t>
      </w:r>
      <w:proofErr w:type="gramStart"/>
      <w:r>
        <w:t>TheTopOfFree  #</w:t>
      </w:r>
      <w:proofErr w:type="gramEnd"/>
      <w:r>
        <w:t xml:space="preserve"> Lay con tro chua dau tien con trong, khoi tao</w:t>
      </w:r>
    </w:p>
    <w:p w14:paraId="66AD5828" w14:textId="77777777" w:rsidR="00210D39" w:rsidRDefault="00210D39" w:rsidP="00210D39">
      <w:r>
        <w:t xml:space="preserve">  </w:t>
      </w:r>
      <w:r>
        <w:tab/>
        <w:t xml:space="preserve">la   $t7, Sys_MyFreeSpace   # Lay dia chi dau tien con trong, khoi tao      </w:t>
      </w:r>
    </w:p>
    <w:p w14:paraId="231BF4A3" w14:textId="77777777" w:rsidR="00210D39" w:rsidRDefault="00210D39" w:rsidP="00210D39">
      <w:r>
        <w:t xml:space="preserve">  </w:t>
      </w:r>
      <w:r>
        <w:tab/>
        <w:t xml:space="preserve">sw   $t7, 0($t9) </w:t>
      </w:r>
      <w:r>
        <w:tab/>
        <w:t xml:space="preserve">        # Luu lai</w:t>
      </w:r>
    </w:p>
    <w:p w14:paraId="0284DF98" w14:textId="77777777" w:rsidR="00210D39" w:rsidRDefault="00210D39" w:rsidP="00210D39">
      <w:r>
        <w:tab/>
        <w:t>jr   $ra</w:t>
      </w:r>
    </w:p>
    <w:p w14:paraId="3E827D8C" w14:textId="77777777" w:rsidR="00210D39" w:rsidRDefault="00210D39" w:rsidP="00210D39">
      <w:r>
        <w:tab/>
        <w:t xml:space="preserve">  </w:t>
      </w:r>
    </w:p>
    <w:p w14:paraId="2F172799" w14:textId="77777777" w:rsidR="00210D39" w:rsidRDefault="00210D39" w:rsidP="00210D39">
      <w:r>
        <w:tab/>
        <w:t xml:space="preserve">  </w:t>
      </w:r>
    </w:p>
    <w:p w14:paraId="2656EADB" w14:textId="77777777" w:rsidR="00210D39" w:rsidRDefault="00210D39" w:rsidP="00210D39">
      <w:r>
        <w:t>#------------------------------------------</w:t>
      </w:r>
    </w:p>
    <w:p w14:paraId="6F7C97F7" w14:textId="77777777" w:rsidR="00210D39" w:rsidRDefault="00210D39" w:rsidP="00210D39">
      <w:r>
        <w:t>#  Ham cap phat bo nho dong cho cac bien con tro</w:t>
      </w:r>
    </w:p>
    <w:p w14:paraId="19DED8B7" w14:textId="77777777" w:rsidR="00210D39" w:rsidRDefault="00210D39" w:rsidP="00210D39">
      <w:r>
        <w:t>#  @</w:t>
      </w:r>
      <w:proofErr w:type="gramStart"/>
      <w:r>
        <w:t>param  [</w:t>
      </w:r>
      <w:proofErr w:type="gramEnd"/>
      <w:r>
        <w:t>in/out]   $a0   Chua dia chi cua bien con tro can cap phat</w:t>
      </w:r>
    </w:p>
    <w:p w14:paraId="152CB33C" w14:textId="77777777" w:rsidR="00210D39" w:rsidRDefault="00210D39" w:rsidP="00210D39">
      <w:r>
        <w:t>#                           Khi ham ket thuc, dia chi vung nho duoc cap phat se luu tru vao bien con tro</w:t>
      </w:r>
    </w:p>
    <w:p w14:paraId="6EE4B499" w14:textId="77777777" w:rsidR="00210D39" w:rsidRDefault="00210D39" w:rsidP="00210D39">
      <w:r>
        <w:t>#  @</w:t>
      </w:r>
      <w:proofErr w:type="gramStart"/>
      <w:r>
        <w:t>param  [</w:t>
      </w:r>
      <w:proofErr w:type="gramEnd"/>
      <w:r>
        <w:t>in]       $a1   So phan tu can cap phat</w:t>
      </w:r>
    </w:p>
    <w:p w14:paraId="56F14D70" w14:textId="77777777" w:rsidR="00210D39" w:rsidRDefault="00210D39" w:rsidP="00210D39">
      <w:r>
        <w:t>#  @</w:t>
      </w:r>
      <w:proofErr w:type="gramStart"/>
      <w:r>
        <w:t>param  [</w:t>
      </w:r>
      <w:proofErr w:type="gramEnd"/>
      <w:r>
        <w:t>in]       $a2   Kich thuoc 1 phan tu, tinh theo byte</w:t>
      </w:r>
    </w:p>
    <w:p w14:paraId="0234A545" w14:textId="77777777" w:rsidR="00210D39" w:rsidRDefault="00210D39" w:rsidP="00210D39">
      <w:r>
        <w:t>#  @return            $v0   Dia chi vung nho duoc cap phat</w:t>
      </w:r>
    </w:p>
    <w:p w14:paraId="38B50AE7" w14:textId="77777777" w:rsidR="00210D39" w:rsidRDefault="00210D39" w:rsidP="00210D39">
      <w:r>
        <w:t>#------------------------------------------</w:t>
      </w:r>
    </w:p>
    <w:p w14:paraId="14701AA9" w14:textId="77777777" w:rsidR="00210D39" w:rsidRDefault="00210D39" w:rsidP="00210D39">
      <w:r>
        <w:t xml:space="preserve">malloc:   </w:t>
      </w:r>
      <w:r>
        <w:tab/>
        <w:t>la   $t9, Sys_TheTopOfFree     # Lay con tro chua dau tien con trong, khoi tao</w:t>
      </w:r>
    </w:p>
    <w:p w14:paraId="2BBB8E9A" w14:textId="77777777" w:rsidR="00210D39" w:rsidRDefault="00210D39" w:rsidP="00210D39">
      <w:r>
        <w:t xml:space="preserve">          </w:t>
      </w:r>
      <w:r>
        <w:tab/>
        <w:t xml:space="preserve">lw   $t8, 0($t9) </w:t>
      </w:r>
      <w:r>
        <w:tab/>
      </w:r>
      <w:r>
        <w:tab/>
        <w:t># Lay dia chi dau tien con trong</w:t>
      </w:r>
    </w:p>
    <w:p w14:paraId="555A6F2E" w14:textId="77777777" w:rsidR="00210D39" w:rsidRDefault="00210D39" w:rsidP="00210D39">
      <w:r>
        <w:t xml:space="preserve">          </w:t>
      </w:r>
      <w:r>
        <w:tab/>
        <w:t xml:space="preserve">sw   $t8, 0($a0)    </w:t>
      </w:r>
      <w:r>
        <w:tab/>
      </w:r>
      <w:r>
        <w:tab/>
        <w:t># Cat dia chi do vao bien con tro</w:t>
      </w:r>
    </w:p>
    <w:p w14:paraId="09680B42" w14:textId="77777777" w:rsidR="00210D39" w:rsidRDefault="00210D39" w:rsidP="00210D39">
      <w:r>
        <w:t xml:space="preserve">          </w:t>
      </w:r>
      <w:r>
        <w:tab/>
        <w:t xml:space="preserve">addi $v0, $t8, 0   </w:t>
      </w:r>
      <w:r>
        <w:tab/>
      </w:r>
      <w:r>
        <w:tab/>
        <w:t xml:space="preserve"># Dong thoi la ket qua tra ve cua ham </w:t>
      </w:r>
    </w:p>
    <w:p w14:paraId="7784AAC1" w14:textId="77777777" w:rsidR="00210D39" w:rsidRDefault="00210D39" w:rsidP="00210D39">
      <w:r>
        <w:t xml:space="preserve">          </w:t>
      </w:r>
      <w:r>
        <w:tab/>
      </w:r>
      <w:proofErr w:type="gramStart"/>
      <w:r>
        <w:t>mul  $</w:t>
      </w:r>
      <w:proofErr w:type="gramEnd"/>
      <w:r>
        <w:t xml:space="preserve">t7, $a1, $a2   </w:t>
      </w:r>
      <w:r>
        <w:tab/>
      </w:r>
      <w:r>
        <w:tab/>
        <w:t># Tinh kich thuoc cua mang can cap phat = so phan tu * kich thuoc phan tu</w:t>
      </w:r>
    </w:p>
    <w:p w14:paraId="3797AEC4" w14:textId="77777777" w:rsidR="00210D39" w:rsidRDefault="00210D39" w:rsidP="00210D39">
      <w:r>
        <w:t xml:space="preserve">          </w:t>
      </w:r>
    </w:p>
    <w:p w14:paraId="51186A65" w14:textId="77777777" w:rsidR="00210D39" w:rsidRDefault="00210D39" w:rsidP="00210D39">
      <w:r>
        <w:t xml:space="preserve">          </w:t>
      </w:r>
      <w:r>
        <w:tab/>
        <w:t>addi $t0, $0, 4</w:t>
      </w:r>
      <w:r>
        <w:tab/>
      </w:r>
      <w:r>
        <w:tab/>
      </w:r>
      <w:r>
        <w:tab/>
        <w:t># Luu kich thuoc kieu word de tinh so luong thanh ghi can cap</w:t>
      </w:r>
    </w:p>
    <w:p w14:paraId="30B692B0" w14:textId="77777777" w:rsidR="00210D39" w:rsidRDefault="00210D39" w:rsidP="00210D39">
      <w:r>
        <w:t xml:space="preserve">          </w:t>
      </w:r>
      <w:r>
        <w:tab/>
      </w:r>
      <w:proofErr w:type="gramStart"/>
      <w:r>
        <w:t>div  $</w:t>
      </w:r>
      <w:proofErr w:type="gramEnd"/>
      <w:r>
        <w:t>t7, $t0</w:t>
      </w:r>
      <w:r>
        <w:tab/>
      </w:r>
      <w:r>
        <w:tab/>
      </w:r>
      <w:r>
        <w:tab/>
        <w:t># So luong thanh ghi can cap phat</w:t>
      </w:r>
    </w:p>
    <w:p w14:paraId="6726364A" w14:textId="77777777" w:rsidR="00210D39" w:rsidRDefault="00210D39" w:rsidP="00210D39">
      <w:r>
        <w:t xml:space="preserve">          </w:t>
      </w:r>
      <w:r>
        <w:tab/>
        <w:t>mflo $t1</w:t>
      </w:r>
      <w:r>
        <w:tab/>
      </w:r>
      <w:r>
        <w:tab/>
      </w:r>
      <w:r>
        <w:tab/>
        <w:t># $lo luu thuong</w:t>
      </w:r>
    </w:p>
    <w:p w14:paraId="3FFD923E" w14:textId="77777777" w:rsidR="00210D39" w:rsidRDefault="00210D39" w:rsidP="00210D39">
      <w:r>
        <w:t xml:space="preserve">          </w:t>
      </w:r>
      <w:r>
        <w:tab/>
        <w:t>mfhi $t2</w:t>
      </w:r>
      <w:r>
        <w:tab/>
      </w:r>
      <w:r>
        <w:tab/>
      </w:r>
      <w:r>
        <w:tab/>
        <w:t># $hi luu so du</w:t>
      </w:r>
    </w:p>
    <w:p w14:paraId="7DE03ACC" w14:textId="77777777" w:rsidR="00210D39" w:rsidRDefault="00210D39" w:rsidP="00210D39">
      <w:r>
        <w:t xml:space="preserve">          </w:t>
      </w:r>
      <w:r>
        <w:tab/>
      </w:r>
      <w:proofErr w:type="gramStart"/>
      <w:r>
        <w:t>beq  $</w:t>
      </w:r>
      <w:proofErr w:type="gramEnd"/>
      <w:r>
        <w:t xml:space="preserve">t2, $0, allocation </w:t>
      </w:r>
    </w:p>
    <w:p w14:paraId="1E3CA1FE" w14:textId="77777777" w:rsidR="00210D39" w:rsidRDefault="00210D39" w:rsidP="00210D39">
      <w:r>
        <w:lastRenderedPageBreak/>
        <w:t xml:space="preserve">          </w:t>
      </w:r>
      <w:r>
        <w:tab/>
        <w:t>addi $t1, $t1, 1</w:t>
      </w:r>
      <w:r>
        <w:tab/>
      </w:r>
      <w:r>
        <w:tab/>
        <w:t># Cap them 1 thanh ghi de luu</w:t>
      </w:r>
    </w:p>
    <w:p w14:paraId="171F46BF" w14:textId="77777777" w:rsidR="00210D39" w:rsidRDefault="00210D39" w:rsidP="00210D39">
      <w:r>
        <w:t># Cap phat bo nho chia het 4 cho cac bien con tro</w:t>
      </w:r>
    </w:p>
    <w:p w14:paraId="25E9CD14" w14:textId="77777777" w:rsidR="00210D39" w:rsidRDefault="00210D39" w:rsidP="00210D39">
      <w:r>
        <w:t>allocation:</w:t>
      </w:r>
    </w:p>
    <w:p w14:paraId="156D3AE1" w14:textId="77777777" w:rsidR="00210D39" w:rsidRDefault="00210D39" w:rsidP="00210D39">
      <w:r>
        <w:t xml:space="preserve">          </w:t>
      </w:r>
      <w:r>
        <w:tab/>
      </w:r>
      <w:proofErr w:type="gramStart"/>
      <w:r>
        <w:t>mul  $</w:t>
      </w:r>
      <w:proofErr w:type="gramEnd"/>
      <w:r>
        <w:t>t7, $t1, $t0</w:t>
      </w:r>
      <w:r>
        <w:tab/>
      </w:r>
      <w:r>
        <w:tab/>
        <w:t xml:space="preserve"># Kich thuoc mang can cap phat      </w:t>
      </w:r>
    </w:p>
    <w:p w14:paraId="1A788F93" w14:textId="77777777" w:rsidR="00210D39" w:rsidRDefault="00210D39" w:rsidP="00210D39">
      <w:r>
        <w:t xml:space="preserve">          </w:t>
      </w:r>
      <w:r>
        <w:tab/>
      </w:r>
      <w:proofErr w:type="gramStart"/>
      <w:r>
        <w:t>add  $</w:t>
      </w:r>
      <w:proofErr w:type="gramEnd"/>
      <w:r>
        <w:t xml:space="preserve">t6, $t8, $t7  </w:t>
      </w:r>
      <w:r>
        <w:tab/>
      </w:r>
      <w:r>
        <w:tab/>
        <w:t xml:space="preserve"># Tinh dia chi dau tien con trong </w:t>
      </w:r>
    </w:p>
    <w:p w14:paraId="1E28B8F8" w14:textId="77777777" w:rsidR="00210D39" w:rsidRDefault="00210D39" w:rsidP="00210D39">
      <w:r>
        <w:t xml:space="preserve">          </w:t>
      </w:r>
      <w:r>
        <w:tab/>
        <w:t xml:space="preserve">sw   $t6, 0($t9)    </w:t>
      </w:r>
      <w:r>
        <w:tab/>
      </w:r>
      <w:r>
        <w:tab/>
        <w:t xml:space="preserve"># Luu tro lai dia chi dau tien do vao bien Sys_TheTopOfFree </w:t>
      </w:r>
    </w:p>
    <w:p w14:paraId="1B4CCF46" w14:textId="77777777" w:rsidR="00210D39" w:rsidRDefault="00210D39" w:rsidP="00210D39">
      <w:r>
        <w:t xml:space="preserve">          </w:t>
      </w:r>
      <w:r>
        <w:tab/>
        <w:t>jr   $ra</w:t>
      </w:r>
    </w:p>
    <w:p w14:paraId="6CB8675A" w14:textId="77777777" w:rsidR="00210D39" w:rsidRDefault="00210D39" w:rsidP="00210D39">
      <w:r>
        <w:t xml:space="preserve">           </w:t>
      </w:r>
    </w:p>
    <w:p w14:paraId="7961C700" w14:textId="77777777" w:rsidR="00210D39" w:rsidRDefault="00210D39" w:rsidP="00210D39"/>
    <w:p w14:paraId="371C4D00" w14:textId="77777777" w:rsidR="00210D39" w:rsidRDefault="00210D39" w:rsidP="00210D39">
      <w:r>
        <w:t>#------------------------------------------</w:t>
      </w:r>
    </w:p>
    <w:p w14:paraId="53C2D888" w14:textId="77777777" w:rsidR="00210D39" w:rsidRDefault="00210D39" w:rsidP="00210D39">
      <w:r>
        <w:t>#  Ham lay gia tri cua bien con tro (*CharPtr, *BytePtr, *WordPtr)</w:t>
      </w:r>
    </w:p>
    <w:p w14:paraId="74F9C9F2" w14:textId="77777777" w:rsidR="00210D39" w:rsidRDefault="00210D39" w:rsidP="00210D39">
      <w:r>
        <w:t>#  getValue:          dung de tra gia tri cua *CharPtr, *BytePtr</w:t>
      </w:r>
    </w:p>
    <w:p w14:paraId="2DC54260" w14:textId="77777777" w:rsidR="00210D39" w:rsidRDefault="00210D39" w:rsidP="00210D39">
      <w:r>
        <w:t>#  getValue_word:     dung de tra gia tri cua *WordPtr</w:t>
      </w:r>
    </w:p>
    <w:p w14:paraId="0390214A" w14:textId="77777777" w:rsidR="00210D39" w:rsidRDefault="00210D39" w:rsidP="00210D39">
      <w:r>
        <w:t>#------------------------------------------</w:t>
      </w:r>
    </w:p>
    <w:p w14:paraId="4B59C124" w14:textId="77777777" w:rsidR="00210D39" w:rsidRDefault="00210D39" w:rsidP="00210D39">
      <w:r>
        <w:t xml:space="preserve">getValue:     </w:t>
      </w:r>
      <w:r>
        <w:tab/>
      </w:r>
    </w:p>
    <w:p w14:paraId="4D5350D4" w14:textId="77777777" w:rsidR="00210D39" w:rsidRDefault="00210D39" w:rsidP="00210D39">
      <w:r>
        <w:tab/>
        <w:t>li   $v0, 4</w:t>
      </w:r>
      <w:r>
        <w:tab/>
      </w:r>
      <w:r>
        <w:tab/>
        <w:t># In message</w:t>
      </w:r>
    </w:p>
    <w:p w14:paraId="1050AB30" w14:textId="77777777" w:rsidR="00210D39" w:rsidRDefault="00210D39" w:rsidP="00210D39">
      <w:r>
        <w:t xml:space="preserve">        la   $a0, ValueResult </w:t>
      </w:r>
    </w:p>
    <w:p w14:paraId="01C3FF92" w14:textId="77777777" w:rsidR="00210D39" w:rsidRDefault="00210D39" w:rsidP="00210D39">
      <w:r>
        <w:t xml:space="preserve">       </w:t>
      </w:r>
      <w:r>
        <w:tab/>
        <w:t>syscall</w:t>
      </w:r>
    </w:p>
    <w:p w14:paraId="5730412E" w14:textId="77777777" w:rsidR="00210D39" w:rsidRDefault="00210D39" w:rsidP="00210D39">
      <w:r>
        <w:t xml:space="preserve">       </w:t>
      </w:r>
      <w:r>
        <w:tab/>
        <w:t xml:space="preserve">li   $v0, 1        </w:t>
      </w:r>
      <w:r>
        <w:tab/>
      </w:r>
    </w:p>
    <w:p w14:paraId="714163F1" w14:textId="77777777" w:rsidR="00210D39" w:rsidRDefault="00210D39" w:rsidP="00210D39">
      <w:r>
        <w:t xml:space="preserve">       </w:t>
      </w:r>
      <w:r>
        <w:tab/>
      </w:r>
      <w:proofErr w:type="gramStart"/>
      <w:r>
        <w:t>add  $</w:t>
      </w:r>
      <w:proofErr w:type="gramEnd"/>
      <w:r>
        <w:t>a0, $0, $t0</w:t>
      </w:r>
    </w:p>
    <w:p w14:paraId="74A40A69" w14:textId="77777777" w:rsidR="00210D39" w:rsidRDefault="00210D39" w:rsidP="00210D39">
      <w:r>
        <w:t xml:space="preserve">        syscall</w:t>
      </w:r>
    </w:p>
    <w:p w14:paraId="543053B5" w14:textId="77777777" w:rsidR="00210D39" w:rsidRDefault="00210D39" w:rsidP="00210D39">
      <w:r>
        <w:t xml:space="preserve">        jr   $ra</w:t>
      </w:r>
    </w:p>
    <w:p w14:paraId="5D082071" w14:textId="77777777" w:rsidR="00210D39" w:rsidRDefault="00210D39" w:rsidP="00210D39">
      <w:r>
        <w:t xml:space="preserve">          </w:t>
      </w:r>
      <w:r>
        <w:tab/>
      </w:r>
    </w:p>
    <w:p w14:paraId="1BD17927" w14:textId="77777777" w:rsidR="00210D39" w:rsidRDefault="00210D39" w:rsidP="00210D39">
      <w:r>
        <w:t xml:space="preserve">getValue_word:     </w:t>
      </w:r>
    </w:p>
    <w:p w14:paraId="4E218870" w14:textId="77777777" w:rsidR="00210D39" w:rsidRDefault="00210D39" w:rsidP="00210D39">
      <w:r>
        <w:tab/>
        <w:t>li   $v0, 4</w:t>
      </w:r>
      <w:r>
        <w:tab/>
      </w:r>
      <w:r>
        <w:tab/>
        <w:t># In message</w:t>
      </w:r>
    </w:p>
    <w:p w14:paraId="777BFE29" w14:textId="77777777" w:rsidR="00210D39" w:rsidRDefault="00210D39" w:rsidP="00210D39">
      <w:r>
        <w:t xml:space="preserve">        la   $a0, ValueResult </w:t>
      </w:r>
    </w:p>
    <w:p w14:paraId="6AD2640D" w14:textId="77777777" w:rsidR="00210D39" w:rsidRDefault="00210D39" w:rsidP="00210D39">
      <w:r>
        <w:t xml:space="preserve">        syscall</w:t>
      </w:r>
    </w:p>
    <w:p w14:paraId="24553BFD" w14:textId="77777777" w:rsidR="00210D39" w:rsidRDefault="00210D39" w:rsidP="00210D39">
      <w:r>
        <w:t xml:space="preserve">        li   $v0, 34</w:t>
      </w:r>
    </w:p>
    <w:p w14:paraId="74EB16B9" w14:textId="77777777" w:rsidR="00210D39" w:rsidRDefault="00210D39" w:rsidP="00210D39">
      <w:r>
        <w:t xml:space="preserve">        </w:t>
      </w:r>
      <w:proofErr w:type="gramStart"/>
      <w:r>
        <w:t>add  $</w:t>
      </w:r>
      <w:proofErr w:type="gramEnd"/>
      <w:r>
        <w:t>a0, $0, $t0</w:t>
      </w:r>
    </w:p>
    <w:p w14:paraId="79D3B1C9" w14:textId="77777777" w:rsidR="00210D39" w:rsidRDefault="00210D39" w:rsidP="00210D39">
      <w:r>
        <w:lastRenderedPageBreak/>
        <w:t xml:space="preserve">        syscall</w:t>
      </w:r>
    </w:p>
    <w:p w14:paraId="49587284" w14:textId="77777777" w:rsidR="00210D39" w:rsidRDefault="00210D39" w:rsidP="00210D39">
      <w:r>
        <w:t xml:space="preserve">        jr   $ra</w:t>
      </w:r>
    </w:p>
    <w:p w14:paraId="612E0D97" w14:textId="77777777" w:rsidR="00210D39" w:rsidRDefault="00210D39" w:rsidP="00210D39">
      <w:r>
        <w:t xml:space="preserve">          </w:t>
      </w:r>
      <w:r>
        <w:tab/>
      </w:r>
    </w:p>
    <w:p w14:paraId="3ECC3951" w14:textId="77777777" w:rsidR="00210D39" w:rsidRDefault="00210D39" w:rsidP="00210D39"/>
    <w:p w14:paraId="3BBF9BA3" w14:textId="77777777" w:rsidR="00210D39" w:rsidRDefault="00210D39" w:rsidP="00210D39">
      <w:r>
        <w:t>#------------------------------------------</w:t>
      </w:r>
    </w:p>
    <w:p w14:paraId="40C2936F" w14:textId="77777777" w:rsidR="00210D39" w:rsidRDefault="00210D39" w:rsidP="00210D39">
      <w:r>
        <w:t>#  Ham lay dia chi cua bien con tro (&amp;CharPtr, &amp;BytePtr, &amp;WordPtr)</w:t>
      </w:r>
    </w:p>
    <w:p w14:paraId="039ECD4A" w14:textId="77777777" w:rsidR="00210D39" w:rsidRDefault="00210D39" w:rsidP="00210D39">
      <w:r>
        <w:t>#  @param [</w:t>
      </w:r>
      <w:proofErr w:type="gramStart"/>
      <w:r>
        <w:t xml:space="preserve">in]   </w:t>
      </w:r>
      <w:proofErr w:type="gramEnd"/>
      <w:r>
        <w:t>$t1: Dia chi vung nho duoc cap phat ( dia chi con tro )</w:t>
      </w:r>
    </w:p>
    <w:p w14:paraId="7E3639B0" w14:textId="77777777" w:rsidR="00210D39" w:rsidRDefault="00210D39" w:rsidP="00210D39">
      <w:r>
        <w:t>#------------------------------------------</w:t>
      </w:r>
    </w:p>
    <w:p w14:paraId="015022C8" w14:textId="77777777" w:rsidR="00210D39" w:rsidRDefault="00210D39" w:rsidP="00210D39">
      <w:r>
        <w:t>getAddress:</w:t>
      </w:r>
      <w:r>
        <w:tab/>
        <w:t>li   $v0, 4</w:t>
      </w:r>
      <w:r>
        <w:tab/>
      </w:r>
      <w:r>
        <w:tab/>
        <w:t># In message</w:t>
      </w:r>
    </w:p>
    <w:p w14:paraId="7A530049" w14:textId="77777777" w:rsidR="00210D39" w:rsidRDefault="00210D39" w:rsidP="00210D39">
      <w:r>
        <w:t xml:space="preserve">          </w:t>
      </w:r>
      <w:r>
        <w:tab/>
        <w:t xml:space="preserve">la   $a0, AddressResult </w:t>
      </w:r>
    </w:p>
    <w:p w14:paraId="5D3EE21C" w14:textId="77777777" w:rsidR="00210D39" w:rsidRDefault="00210D39" w:rsidP="00210D39">
      <w:r>
        <w:t xml:space="preserve">          </w:t>
      </w:r>
      <w:r>
        <w:tab/>
        <w:t xml:space="preserve">syscall </w:t>
      </w:r>
      <w:r>
        <w:tab/>
      </w:r>
    </w:p>
    <w:p w14:paraId="50753FA3" w14:textId="77777777" w:rsidR="00210D39" w:rsidRDefault="00210D39" w:rsidP="00210D39">
      <w:r>
        <w:t xml:space="preserve">          </w:t>
      </w:r>
      <w:r>
        <w:tab/>
        <w:t>li   $v0, 34</w:t>
      </w:r>
      <w:r>
        <w:tab/>
      </w:r>
      <w:r>
        <w:tab/>
        <w:t># In dia chi con tro</w:t>
      </w:r>
    </w:p>
    <w:p w14:paraId="3D172688" w14:textId="77777777" w:rsidR="00210D39" w:rsidRDefault="00210D39" w:rsidP="00210D39">
      <w:r>
        <w:t xml:space="preserve">          </w:t>
      </w:r>
      <w:r>
        <w:tab/>
      </w:r>
      <w:proofErr w:type="gramStart"/>
      <w:r>
        <w:t>add  $</w:t>
      </w:r>
      <w:proofErr w:type="gramEnd"/>
      <w:r>
        <w:t>a0, $0, $t1</w:t>
      </w:r>
      <w:r>
        <w:tab/>
      </w:r>
      <w:r>
        <w:tab/>
      </w:r>
      <w:r>
        <w:tab/>
      </w:r>
      <w:r>
        <w:tab/>
      </w:r>
    </w:p>
    <w:p w14:paraId="3C2E12D6" w14:textId="77777777" w:rsidR="00210D39" w:rsidRDefault="00210D39" w:rsidP="00210D39">
      <w:r>
        <w:tab/>
      </w:r>
      <w:r>
        <w:tab/>
        <w:t>syscall</w:t>
      </w:r>
    </w:p>
    <w:p w14:paraId="4E957701" w14:textId="77777777" w:rsidR="00210D39" w:rsidRDefault="00210D39" w:rsidP="00210D39">
      <w:r>
        <w:tab/>
      </w:r>
      <w:r>
        <w:tab/>
        <w:t>jr   $ra</w:t>
      </w:r>
    </w:p>
    <w:p w14:paraId="57034458" w14:textId="77777777" w:rsidR="00210D39" w:rsidRDefault="00210D39" w:rsidP="00210D39"/>
    <w:p w14:paraId="3361BBC9" w14:textId="77777777" w:rsidR="00210D39" w:rsidRDefault="00210D39" w:rsidP="00210D39">
      <w:r>
        <w:tab/>
      </w:r>
    </w:p>
    <w:p w14:paraId="476DE35D" w14:textId="77777777" w:rsidR="00210D39" w:rsidRDefault="00210D39" w:rsidP="00210D39">
      <w:r>
        <w:tab/>
      </w:r>
    </w:p>
    <w:p w14:paraId="5DB83C5A" w14:textId="77777777" w:rsidR="00210D39" w:rsidRDefault="00210D39" w:rsidP="00210D39">
      <w:r>
        <w:t>#------------------------------------------</w:t>
      </w:r>
    </w:p>
    <w:p w14:paraId="7FF0332A" w14:textId="77777777" w:rsidR="00210D39" w:rsidRDefault="00210D39" w:rsidP="00210D39">
      <w:r>
        <w:t>#   Ham copy con tro xau ki tu</w:t>
      </w:r>
    </w:p>
    <w:p w14:paraId="3CE7D6BB" w14:textId="77777777" w:rsidR="00210D39" w:rsidRDefault="00210D39" w:rsidP="00210D39">
      <w:r>
        <w:t>#   @</w:t>
      </w:r>
      <w:proofErr w:type="gramStart"/>
      <w:r>
        <w:t>param  [</w:t>
      </w:r>
      <w:proofErr w:type="gramEnd"/>
      <w:r>
        <w:t>in/out]   $a0   Chua dia chi cua bien con tro can cap phat</w:t>
      </w:r>
    </w:p>
    <w:p w14:paraId="2525A32B" w14:textId="77777777" w:rsidR="00210D39" w:rsidRDefault="00210D39" w:rsidP="00210D39">
      <w:r>
        <w:t>#                            Khi ham ket thuc, dia chi vung nho duoc cap phat se luu tru vao bien con tro</w:t>
      </w:r>
    </w:p>
    <w:p w14:paraId="2FF17D4B" w14:textId="77777777" w:rsidR="00210D39" w:rsidRDefault="00210D39" w:rsidP="00210D39">
      <w:r>
        <w:t>#</w:t>
      </w:r>
      <w:r>
        <w:tab/>
      </w:r>
      <w:r>
        <w:tab/>
        <w:t xml:space="preserve"> $a1   Chua dia chi cua bien con tro muon sao chep</w:t>
      </w:r>
    </w:p>
    <w:p w14:paraId="5E606376" w14:textId="77777777" w:rsidR="00210D39" w:rsidRDefault="00210D39" w:rsidP="00210D39">
      <w:r>
        <w:t>#   @</w:t>
      </w:r>
      <w:proofErr w:type="gramStart"/>
      <w:r>
        <w:t>param  [</w:t>
      </w:r>
      <w:proofErr w:type="gramEnd"/>
      <w:r>
        <w:t xml:space="preserve">in]  </w:t>
      </w:r>
      <w:r>
        <w:tab/>
        <w:t xml:space="preserve"> $s4   So thanh ghi can cap phat </w:t>
      </w:r>
    </w:p>
    <w:p w14:paraId="32D48F11" w14:textId="77777777" w:rsidR="00210D39" w:rsidRDefault="00210D39" w:rsidP="00210D39">
      <w:r>
        <w:t xml:space="preserve">#   return </w:t>
      </w:r>
      <w:r>
        <w:tab/>
        <w:t xml:space="preserve"> $v0   Dia chi vung nho duoc cap phat</w:t>
      </w:r>
    </w:p>
    <w:p w14:paraId="1F8159EB" w14:textId="77777777" w:rsidR="00210D39" w:rsidRDefault="00210D39" w:rsidP="00210D39">
      <w:r>
        <w:t>#------------------------------------------</w:t>
      </w:r>
    </w:p>
    <w:p w14:paraId="40633E93" w14:textId="77777777" w:rsidR="00210D39" w:rsidRDefault="00210D39" w:rsidP="00210D39">
      <w:r>
        <w:t xml:space="preserve">CopyChar:  </w:t>
      </w:r>
      <w:r>
        <w:tab/>
        <w:t>la   $t9, Sys_TheTopOfFree     # Lay con tro chua dau tien con trong, khoi tao</w:t>
      </w:r>
    </w:p>
    <w:p w14:paraId="3A645BB4" w14:textId="77777777" w:rsidR="00210D39" w:rsidRDefault="00210D39" w:rsidP="00210D39">
      <w:r>
        <w:t xml:space="preserve">          </w:t>
      </w:r>
      <w:r>
        <w:tab/>
        <w:t xml:space="preserve">lw   $t8, 0($t9) </w:t>
      </w:r>
      <w:r>
        <w:tab/>
      </w:r>
      <w:r>
        <w:tab/>
        <w:t># Lay dia chi dau tien con trong</w:t>
      </w:r>
    </w:p>
    <w:p w14:paraId="371EDB1D" w14:textId="77777777" w:rsidR="00210D39" w:rsidRDefault="00210D39" w:rsidP="00210D39">
      <w:r>
        <w:t xml:space="preserve">          </w:t>
      </w:r>
      <w:r>
        <w:tab/>
        <w:t xml:space="preserve">sw   $t8, 0($a0)    </w:t>
      </w:r>
      <w:r>
        <w:tab/>
      </w:r>
      <w:r>
        <w:tab/>
        <w:t># Cat dia chi do vao bien con tro</w:t>
      </w:r>
    </w:p>
    <w:p w14:paraId="35C8AF64" w14:textId="77777777" w:rsidR="00210D39" w:rsidRDefault="00210D39" w:rsidP="00210D39">
      <w:r>
        <w:lastRenderedPageBreak/>
        <w:t xml:space="preserve">          </w:t>
      </w:r>
      <w:r>
        <w:tab/>
      </w:r>
      <w:proofErr w:type="gramStart"/>
      <w:r>
        <w:t>add  $</w:t>
      </w:r>
      <w:proofErr w:type="gramEnd"/>
      <w:r>
        <w:t>v0, $0, $t8</w:t>
      </w:r>
    </w:p>
    <w:p w14:paraId="6EFD7095" w14:textId="77777777" w:rsidR="00210D39" w:rsidRDefault="00210D39" w:rsidP="00210D39">
      <w:r>
        <w:t xml:space="preserve">          </w:t>
      </w:r>
      <w:r>
        <w:tab/>
      </w:r>
      <w:proofErr w:type="gramStart"/>
      <w:r>
        <w:t>mul  $</w:t>
      </w:r>
      <w:proofErr w:type="gramEnd"/>
      <w:r>
        <w:t>t7, $s4, 4</w:t>
      </w:r>
      <w:r>
        <w:tab/>
      </w:r>
      <w:r>
        <w:tab/>
        <w:t># Kich thuoc bo nho can cap phat</w:t>
      </w:r>
    </w:p>
    <w:p w14:paraId="0BD4FB7E" w14:textId="77777777" w:rsidR="00210D39" w:rsidRDefault="00210D39" w:rsidP="00210D39">
      <w:r>
        <w:t xml:space="preserve">          </w:t>
      </w:r>
      <w:r>
        <w:tab/>
      </w:r>
      <w:proofErr w:type="gramStart"/>
      <w:r>
        <w:t>add  $</w:t>
      </w:r>
      <w:proofErr w:type="gramEnd"/>
      <w:r>
        <w:t>t6, $t8, $t7</w:t>
      </w:r>
      <w:r>
        <w:tab/>
      </w:r>
      <w:r>
        <w:tab/>
        <w:t># Tinh dia chi dau tien con trong</w:t>
      </w:r>
    </w:p>
    <w:p w14:paraId="04C0D1E4" w14:textId="77777777" w:rsidR="00210D39" w:rsidRDefault="00210D39" w:rsidP="00210D39">
      <w:r>
        <w:t xml:space="preserve">          </w:t>
      </w:r>
      <w:r>
        <w:tab/>
        <w:t>sw   $t6, 0($t9)</w:t>
      </w:r>
      <w:r>
        <w:tab/>
      </w:r>
      <w:r>
        <w:tab/>
        <w:t># Luu tro lai dia chi con trong do vao Sys_TheTopOfFree</w:t>
      </w:r>
    </w:p>
    <w:p w14:paraId="7440C562" w14:textId="77777777" w:rsidR="00210D39" w:rsidRDefault="00210D39" w:rsidP="00210D39">
      <w:r>
        <w:t xml:space="preserve">          </w:t>
      </w:r>
      <w:r>
        <w:tab/>
      </w:r>
      <w:proofErr w:type="gramStart"/>
      <w:r>
        <w:t>add  $</w:t>
      </w:r>
      <w:proofErr w:type="gramEnd"/>
      <w:r>
        <w:t>t5, $0, $s4</w:t>
      </w:r>
      <w:r>
        <w:tab/>
      </w:r>
      <w:r>
        <w:tab/>
        <w:t># Luu so thanh ghi can load de copy</w:t>
      </w:r>
    </w:p>
    <w:p w14:paraId="73E12B39" w14:textId="77777777" w:rsidR="00210D39" w:rsidRDefault="00210D39" w:rsidP="00210D39">
      <w:r>
        <w:t xml:space="preserve">          </w:t>
      </w:r>
      <w:r>
        <w:tab/>
      </w:r>
    </w:p>
    <w:p w14:paraId="204415D5" w14:textId="77777777" w:rsidR="00210D39" w:rsidRDefault="00210D39" w:rsidP="00210D39">
      <w:r>
        <w:tab/>
      </w:r>
      <w:r>
        <w:tab/>
        <w:t>lw   $t1, 0($a1)</w:t>
      </w:r>
      <w:r>
        <w:tab/>
      </w:r>
      <w:r>
        <w:tab/>
        <w:t># Load dia chi cua con tro can Copy</w:t>
      </w:r>
    </w:p>
    <w:p w14:paraId="6F06440C" w14:textId="77777777" w:rsidR="00210D39" w:rsidRDefault="00210D39" w:rsidP="00210D39">
      <w:r>
        <w:tab/>
      </w:r>
      <w:r>
        <w:tab/>
        <w:t>lw   $t0, 0($a0)</w:t>
      </w:r>
      <w:r>
        <w:tab/>
      </w:r>
      <w:r>
        <w:tab/>
        <w:t># Load dia chi con tro Copy</w:t>
      </w:r>
    </w:p>
    <w:p w14:paraId="5E6D7EFD" w14:textId="77777777" w:rsidR="00210D39" w:rsidRDefault="00210D39" w:rsidP="00210D39">
      <w:r>
        <w:tab/>
      </w:r>
      <w:r>
        <w:tab/>
      </w:r>
    </w:p>
    <w:p w14:paraId="29AD88DA" w14:textId="77777777" w:rsidR="00210D39" w:rsidRDefault="00210D39" w:rsidP="00210D39">
      <w:r>
        <w:t>Copy:</w:t>
      </w:r>
      <w:r>
        <w:tab/>
        <w:t>lw   $t4, 0($t1)</w:t>
      </w:r>
      <w:r>
        <w:tab/>
      </w:r>
      <w:r>
        <w:tab/>
        <w:t># Load du lieu cua con tro can Copy</w:t>
      </w:r>
    </w:p>
    <w:p w14:paraId="0167DDFA" w14:textId="77777777" w:rsidR="00210D39" w:rsidRDefault="00210D39" w:rsidP="00210D39">
      <w:r>
        <w:tab/>
        <w:t>sw   $t4, 0($t0)</w:t>
      </w:r>
      <w:r>
        <w:tab/>
      </w:r>
      <w:r>
        <w:tab/>
        <w:t># Store du lieu vao con tro Copy</w:t>
      </w:r>
    </w:p>
    <w:p w14:paraId="08BB7DF1" w14:textId="77777777" w:rsidR="00210D39" w:rsidRDefault="00210D39" w:rsidP="00210D39">
      <w:r>
        <w:tab/>
        <w:t>addi $t1, $t1, 4</w:t>
      </w:r>
      <w:r>
        <w:tab/>
      </w:r>
      <w:r>
        <w:tab/>
        <w:t># Tang dia chi con tro can Copy</w:t>
      </w:r>
    </w:p>
    <w:p w14:paraId="1BDB29EC" w14:textId="77777777" w:rsidR="00210D39" w:rsidRDefault="00210D39" w:rsidP="00210D39">
      <w:r>
        <w:tab/>
        <w:t>addi $t0, $t0, 4</w:t>
      </w:r>
      <w:r>
        <w:tab/>
      </w:r>
      <w:r>
        <w:tab/>
        <w:t># Tang dia chi con tro Copy3</w:t>
      </w:r>
    </w:p>
    <w:p w14:paraId="41E3F786" w14:textId="77777777" w:rsidR="00210D39" w:rsidRDefault="00210D39" w:rsidP="00210D39">
      <w:r>
        <w:tab/>
        <w:t>addi $t5, $t5, -1</w:t>
      </w:r>
      <w:r>
        <w:tab/>
      </w:r>
      <w:r>
        <w:tab/>
        <w:t># Giam so luong thanh ghi can Copy</w:t>
      </w:r>
    </w:p>
    <w:p w14:paraId="619B9506" w14:textId="77777777" w:rsidR="00210D39" w:rsidRDefault="00210D39" w:rsidP="00210D39">
      <w:r>
        <w:tab/>
      </w:r>
      <w:proofErr w:type="gramStart"/>
      <w:r>
        <w:t>bne  $</w:t>
      </w:r>
      <w:proofErr w:type="gramEnd"/>
      <w:r>
        <w:t>t5, $0, Copy</w:t>
      </w:r>
      <w:r>
        <w:tab/>
      </w:r>
      <w:r>
        <w:tab/>
        <w:t># Neu so thanh ghi can load khac 0 thi tiep tuc Copy</w:t>
      </w:r>
    </w:p>
    <w:p w14:paraId="28B0F853" w14:textId="77777777" w:rsidR="00210D39" w:rsidRDefault="00210D39" w:rsidP="00210D39">
      <w:r>
        <w:tab/>
        <w:t>nop</w:t>
      </w:r>
    </w:p>
    <w:p w14:paraId="28334645" w14:textId="77777777" w:rsidR="00210D39" w:rsidRDefault="00210D39" w:rsidP="00210D39">
      <w:r>
        <w:tab/>
        <w:t>jr   $ra</w:t>
      </w:r>
    </w:p>
    <w:p w14:paraId="521B8ECC" w14:textId="77777777" w:rsidR="00210D39" w:rsidRDefault="00210D39" w:rsidP="00210D39">
      <w:r>
        <w:tab/>
      </w:r>
      <w:r>
        <w:tab/>
      </w:r>
      <w:r>
        <w:tab/>
      </w:r>
      <w:r>
        <w:tab/>
      </w:r>
      <w:r>
        <w:tab/>
        <w:t># Copy done</w:t>
      </w:r>
    </w:p>
    <w:p w14:paraId="0641F7C3" w14:textId="77777777" w:rsidR="00210D39" w:rsidRDefault="00210D39" w:rsidP="00210D39"/>
    <w:p w14:paraId="2BCAAA8A" w14:textId="77777777" w:rsidR="00210D39" w:rsidRDefault="00210D39" w:rsidP="00210D39">
      <w:r>
        <w:t>#------------------------------------------</w:t>
      </w:r>
    </w:p>
    <w:p w14:paraId="18FD3A8A" w14:textId="77777777" w:rsidR="00210D39" w:rsidRDefault="00210D39" w:rsidP="00210D39">
      <w:r>
        <w:t>#   Ham lay luong bo nho da cap phat</w:t>
      </w:r>
    </w:p>
    <w:p w14:paraId="45BB81C5" w14:textId="77777777" w:rsidR="00210D39" w:rsidRDefault="00210D39" w:rsidP="00210D39">
      <w:r>
        <w:t xml:space="preserve">#   </w:t>
      </w:r>
      <w:proofErr w:type="gramStart"/>
      <w:r>
        <w:t>Method :</w:t>
      </w:r>
      <w:proofErr w:type="gramEnd"/>
      <w:r>
        <w:t xml:space="preserve"> Lay Dia chi o Sys_TheTopOfFree - Sys_MyFreeSpace </w:t>
      </w:r>
    </w:p>
    <w:p w14:paraId="456E40E7" w14:textId="77777777" w:rsidR="00210D39" w:rsidRDefault="00210D39" w:rsidP="00210D39">
      <w:r>
        <w:t>#------------------------------------------</w:t>
      </w:r>
    </w:p>
    <w:p w14:paraId="31BCABB2" w14:textId="77777777" w:rsidR="00210D39" w:rsidRDefault="00210D39" w:rsidP="00210D39">
      <w:r>
        <w:t>memoryAllocated:</w:t>
      </w:r>
    </w:p>
    <w:p w14:paraId="2E1393F9" w14:textId="77777777" w:rsidR="00210D39" w:rsidRDefault="00210D39" w:rsidP="00210D39">
      <w:r>
        <w:tab/>
        <w:t>li   $v0, 4</w:t>
      </w:r>
      <w:r>
        <w:tab/>
      </w:r>
      <w:r>
        <w:tab/>
        <w:t># In message</w:t>
      </w:r>
    </w:p>
    <w:p w14:paraId="402075CC" w14:textId="77777777" w:rsidR="00210D39" w:rsidRDefault="00210D39" w:rsidP="00210D39">
      <w:r>
        <w:t xml:space="preserve">        la   $a0, MemoryResult</w:t>
      </w:r>
    </w:p>
    <w:p w14:paraId="3853F1BF" w14:textId="77777777" w:rsidR="00210D39" w:rsidRDefault="00210D39" w:rsidP="00210D39">
      <w:r>
        <w:t xml:space="preserve">        syscall </w:t>
      </w:r>
      <w:r>
        <w:tab/>
      </w:r>
    </w:p>
    <w:p w14:paraId="076DEFAD" w14:textId="77777777" w:rsidR="00210D39" w:rsidRDefault="00210D39" w:rsidP="00210D39">
      <w:r>
        <w:t xml:space="preserve">          </w:t>
      </w:r>
      <w:r>
        <w:tab/>
      </w:r>
      <w:r>
        <w:tab/>
      </w:r>
    </w:p>
    <w:p w14:paraId="1F9077AC" w14:textId="77777777" w:rsidR="00210D39" w:rsidRDefault="00210D39" w:rsidP="00210D39">
      <w:r>
        <w:t xml:space="preserve">        li   $v0, 1</w:t>
      </w:r>
      <w:r>
        <w:tab/>
      </w:r>
      <w:r>
        <w:tab/>
        <w:t># Tinh dung luong bo nho</w:t>
      </w:r>
    </w:p>
    <w:p w14:paraId="044BC154" w14:textId="77777777" w:rsidR="00210D39" w:rsidRDefault="00210D39" w:rsidP="00210D39">
      <w:r>
        <w:lastRenderedPageBreak/>
        <w:tab/>
        <w:t>la   $a1, Sys_TheTopOfFree</w:t>
      </w:r>
    </w:p>
    <w:p w14:paraId="69445DB3" w14:textId="77777777" w:rsidR="00210D39" w:rsidRDefault="00210D39" w:rsidP="00210D39">
      <w:r>
        <w:tab/>
        <w:t>lw   $a1, 0($a1)</w:t>
      </w:r>
    </w:p>
    <w:p w14:paraId="7ECB7FFA" w14:textId="77777777" w:rsidR="00210D39" w:rsidRDefault="00210D39" w:rsidP="00210D39">
      <w:r>
        <w:tab/>
        <w:t>la   $a2, Sys_MyFreeSpace</w:t>
      </w:r>
    </w:p>
    <w:p w14:paraId="5FF9A5DC" w14:textId="77777777" w:rsidR="00210D39" w:rsidRDefault="00210D39" w:rsidP="00210D39">
      <w:r>
        <w:tab/>
      </w:r>
      <w:proofErr w:type="gramStart"/>
      <w:r>
        <w:t>sub  $</w:t>
      </w:r>
      <w:proofErr w:type="gramEnd"/>
      <w:r>
        <w:t>a0, $a1, $a2</w:t>
      </w:r>
    </w:p>
    <w:p w14:paraId="075CD57F" w14:textId="77777777" w:rsidR="00210D39" w:rsidRDefault="00210D39" w:rsidP="00210D39">
      <w:r>
        <w:tab/>
        <w:t>syscall</w:t>
      </w:r>
    </w:p>
    <w:p w14:paraId="0F77242F" w14:textId="77777777" w:rsidR="00210D39" w:rsidRDefault="00210D39" w:rsidP="00210D39">
      <w:r>
        <w:tab/>
        <w:t>jr   $ra</w:t>
      </w:r>
    </w:p>
    <w:p w14:paraId="68B3D7A5" w14:textId="77777777" w:rsidR="00210D39" w:rsidRDefault="00210D39" w:rsidP="00210D39">
      <w:r>
        <w:tab/>
      </w:r>
    </w:p>
    <w:p w14:paraId="5664B419" w14:textId="77777777" w:rsidR="00210D39" w:rsidRDefault="00210D39" w:rsidP="00210D39">
      <w:r>
        <w:tab/>
      </w:r>
    </w:p>
    <w:p w14:paraId="705E1725" w14:textId="77777777" w:rsidR="00210D39" w:rsidRDefault="00210D39" w:rsidP="00210D39">
      <w:r>
        <w:t>#------------------------------------------</w:t>
      </w:r>
    </w:p>
    <w:p w14:paraId="64AACE24" w14:textId="77777777" w:rsidR="00210D39" w:rsidRDefault="00210D39" w:rsidP="00210D39">
      <w:r>
        <w:t>#  Ham cap phat bo nho dong cho mang 2 chieu kieu word</w:t>
      </w:r>
    </w:p>
    <w:p w14:paraId="07B323E8" w14:textId="77777777" w:rsidR="00210D39" w:rsidRDefault="00210D39" w:rsidP="00210D39">
      <w:r>
        <w:t>#  @</w:t>
      </w:r>
      <w:proofErr w:type="gramStart"/>
      <w:r>
        <w:t>param  [</w:t>
      </w:r>
      <w:proofErr w:type="gramEnd"/>
      <w:r>
        <w:t>in/out]   $a0   Chua dia chi cua bien con tro can cap phat</w:t>
      </w:r>
    </w:p>
    <w:p w14:paraId="7E75332D" w14:textId="77777777" w:rsidR="00210D39" w:rsidRDefault="00210D39" w:rsidP="00210D39">
      <w:r>
        <w:t>#                           Khi ham ket thuc, dia chi vung nho duoc cap phat se luu tru vao bien con tro</w:t>
      </w:r>
    </w:p>
    <w:p w14:paraId="71393284" w14:textId="77777777" w:rsidR="00210D39" w:rsidRDefault="00210D39" w:rsidP="00210D39">
      <w:r>
        <w:t>#  @</w:t>
      </w:r>
      <w:proofErr w:type="gramStart"/>
      <w:r>
        <w:t>param  [</w:t>
      </w:r>
      <w:proofErr w:type="gramEnd"/>
      <w:r>
        <w:t>in]       $a1   So phan tu can cap phat</w:t>
      </w:r>
    </w:p>
    <w:p w14:paraId="3A53E4D2" w14:textId="77777777" w:rsidR="00210D39" w:rsidRDefault="00210D39" w:rsidP="00210D39">
      <w:r>
        <w:t>#  @</w:t>
      </w:r>
      <w:proofErr w:type="gramStart"/>
      <w:r>
        <w:t>param  [</w:t>
      </w:r>
      <w:proofErr w:type="gramEnd"/>
      <w:r>
        <w:t>in]       $a2   Kich thuoc 1 phan tu, tinh theo byte</w:t>
      </w:r>
    </w:p>
    <w:p w14:paraId="3F7E114C" w14:textId="77777777" w:rsidR="00210D39" w:rsidRDefault="00210D39" w:rsidP="00210D39">
      <w:r>
        <w:t>#------------------------------------------</w:t>
      </w:r>
    </w:p>
    <w:p w14:paraId="626A759C" w14:textId="77777777" w:rsidR="00210D39" w:rsidRDefault="00210D39" w:rsidP="00210D39">
      <w:r>
        <w:t xml:space="preserve">malloc2: </w:t>
      </w:r>
      <w:r>
        <w:tab/>
        <w:t>la   $t9, Sys_TheTopOfFree     # Lay con tro chua dau tien con trong, khoi tao</w:t>
      </w:r>
    </w:p>
    <w:p w14:paraId="292EDC2E" w14:textId="77777777" w:rsidR="00210D39" w:rsidRDefault="00210D39" w:rsidP="00210D39">
      <w:r>
        <w:t xml:space="preserve">          </w:t>
      </w:r>
      <w:r>
        <w:tab/>
        <w:t xml:space="preserve">lw   $t8, 0($t9) </w:t>
      </w:r>
      <w:r>
        <w:tab/>
      </w:r>
      <w:r>
        <w:tab/>
        <w:t># Lay dia chi dau tien con trong</w:t>
      </w:r>
    </w:p>
    <w:p w14:paraId="05C1A9E1" w14:textId="77777777" w:rsidR="00210D39" w:rsidRDefault="00210D39" w:rsidP="00210D39">
      <w:r>
        <w:t xml:space="preserve">          </w:t>
      </w:r>
      <w:r>
        <w:tab/>
        <w:t xml:space="preserve">sw   $t8, 0($a0)    </w:t>
      </w:r>
      <w:r>
        <w:tab/>
      </w:r>
      <w:r>
        <w:tab/>
        <w:t># Cat dia chi do vao bien con tro</w:t>
      </w:r>
    </w:p>
    <w:p w14:paraId="719ED60E" w14:textId="77777777" w:rsidR="00210D39" w:rsidRDefault="00210D39" w:rsidP="00210D39">
      <w:r>
        <w:t xml:space="preserve">          </w:t>
      </w:r>
      <w:r>
        <w:tab/>
      </w:r>
      <w:proofErr w:type="gramStart"/>
      <w:r>
        <w:t>mul  $</w:t>
      </w:r>
      <w:proofErr w:type="gramEnd"/>
      <w:r>
        <w:t>t7, $a1, $a2</w:t>
      </w:r>
      <w:r>
        <w:tab/>
      </w:r>
      <w:r>
        <w:tab/>
        <w:t># Kich thuoc mang can cap phat</w:t>
      </w:r>
    </w:p>
    <w:p w14:paraId="7586D590" w14:textId="77777777" w:rsidR="00210D39" w:rsidRDefault="00210D39" w:rsidP="00210D39">
      <w:r>
        <w:tab/>
      </w:r>
      <w:r>
        <w:tab/>
      </w:r>
      <w:proofErr w:type="gramStart"/>
      <w:r>
        <w:t>add  $</w:t>
      </w:r>
      <w:proofErr w:type="gramEnd"/>
      <w:r>
        <w:t>t8, $t8, $t7</w:t>
      </w:r>
      <w:r>
        <w:tab/>
      </w:r>
      <w:r>
        <w:tab/>
        <w:t># Tinh dia chi dau tien con trong</w:t>
      </w:r>
    </w:p>
    <w:p w14:paraId="50BBE687" w14:textId="77777777" w:rsidR="00210D39" w:rsidRDefault="00210D39" w:rsidP="00210D39">
      <w:r>
        <w:tab/>
      </w:r>
      <w:r>
        <w:tab/>
        <w:t>sw   $t8, 0($t9)</w:t>
      </w:r>
      <w:r>
        <w:tab/>
      </w:r>
      <w:r>
        <w:tab/>
        <w:t># Luu tro lai dia chi dau tien do vao bien Sys_TheTopOfFree</w:t>
      </w:r>
    </w:p>
    <w:p w14:paraId="5387B490" w14:textId="77777777" w:rsidR="00210D39" w:rsidRDefault="00210D39" w:rsidP="00210D39">
      <w:r>
        <w:tab/>
      </w:r>
      <w:r>
        <w:tab/>
        <w:t>jr   $ra</w:t>
      </w:r>
    </w:p>
    <w:p w14:paraId="1826EB41" w14:textId="77777777" w:rsidR="00210D39" w:rsidRDefault="00210D39" w:rsidP="00210D39">
      <w:r>
        <w:tab/>
      </w:r>
    </w:p>
    <w:p w14:paraId="281BE884" w14:textId="77777777" w:rsidR="00210D39" w:rsidRDefault="00210D39" w:rsidP="00210D39">
      <w:r>
        <w:tab/>
      </w:r>
    </w:p>
    <w:p w14:paraId="51B3E9DE" w14:textId="77777777" w:rsidR="00210D39" w:rsidRDefault="00210D39" w:rsidP="00210D39">
      <w:r>
        <w:t>#------------------------------------------</w:t>
      </w:r>
    </w:p>
    <w:p w14:paraId="7E1FC249" w14:textId="77777777" w:rsidR="00210D39" w:rsidRDefault="00210D39" w:rsidP="00210D39">
      <w:r>
        <w:t xml:space="preserve">#  Ham thiet lap gia tri cho phan tu o </w:t>
      </w:r>
      <w:proofErr w:type="gramStart"/>
      <w:r>
        <w:t>dong</w:t>
      </w:r>
      <w:proofErr w:type="gramEnd"/>
      <w:r>
        <w:t xml:space="preserve"> i cot j cua mang 2 chieu kieu word</w:t>
      </w:r>
    </w:p>
    <w:p w14:paraId="236D6627" w14:textId="77777777" w:rsidR="00210D39" w:rsidRDefault="00210D39" w:rsidP="00210D39">
      <w:r>
        <w:t>#  @</w:t>
      </w:r>
      <w:proofErr w:type="gramStart"/>
      <w:r>
        <w:t>param  [</w:t>
      </w:r>
      <w:proofErr w:type="gramEnd"/>
      <w:r>
        <w:t xml:space="preserve">in]   </w:t>
      </w:r>
      <w:r>
        <w:tab/>
        <w:t>$a0   Dia chi mang 2 chieu</w:t>
      </w:r>
    </w:p>
    <w:p w14:paraId="36F4B4EB" w14:textId="77777777" w:rsidR="00210D39" w:rsidRDefault="00210D39" w:rsidP="00210D39">
      <w:r>
        <w:t>#  @</w:t>
      </w:r>
      <w:proofErr w:type="gramStart"/>
      <w:r>
        <w:t>param  [</w:t>
      </w:r>
      <w:proofErr w:type="gramEnd"/>
      <w:r>
        <w:t>in]       $s2   So cot cua mang 2 chieu</w:t>
      </w:r>
    </w:p>
    <w:p w14:paraId="64CD7189" w14:textId="77777777" w:rsidR="00210D39" w:rsidRDefault="00210D39" w:rsidP="00210D39">
      <w:r>
        <w:t>#  @</w:t>
      </w:r>
      <w:proofErr w:type="gramStart"/>
      <w:r>
        <w:t>param  [</w:t>
      </w:r>
      <w:proofErr w:type="gramEnd"/>
      <w:r>
        <w:t>in]       $t0   Vi tri hang cua mang 2 chieu</w:t>
      </w:r>
    </w:p>
    <w:p w14:paraId="388990A0" w14:textId="77777777" w:rsidR="00210D39" w:rsidRDefault="00210D39" w:rsidP="00210D39">
      <w:r>
        <w:lastRenderedPageBreak/>
        <w:t>#  @</w:t>
      </w:r>
      <w:proofErr w:type="gramStart"/>
      <w:r>
        <w:t>param  [</w:t>
      </w:r>
      <w:proofErr w:type="gramEnd"/>
      <w:r>
        <w:t>in]       $t1   Vi tri cot cua mang 2 chieu</w:t>
      </w:r>
    </w:p>
    <w:p w14:paraId="107E2DA2" w14:textId="77777777" w:rsidR="00210D39" w:rsidRDefault="00210D39" w:rsidP="00210D39">
      <w:r>
        <w:t>#  @</w:t>
      </w:r>
      <w:proofErr w:type="gramStart"/>
      <w:r>
        <w:t>param  [</w:t>
      </w:r>
      <w:proofErr w:type="gramEnd"/>
      <w:r>
        <w:t>in]       $t2   Kich thuoc 1 phan tu word</w:t>
      </w:r>
    </w:p>
    <w:p w14:paraId="53A95BB8" w14:textId="77777777" w:rsidR="00210D39" w:rsidRDefault="00210D39" w:rsidP="00210D39">
      <w:r>
        <w:t xml:space="preserve">#  Khoang cua phan tu = (hang - </w:t>
      </w:r>
      <w:proofErr w:type="gramStart"/>
      <w:r>
        <w:t>1)*</w:t>
      </w:r>
      <w:proofErr w:type="gramEnd"/>
      <w:r>
        <w:t>Socot + cot-1</w:t>
      </w:r>
    </w:p>
    <w:p w14:paraId="233080B4" w14:textId="77777777" w:rsidR="00210D39" w:rsidRDefault="00210D39" w:rsidP="00210D39">
      <w:r>
        <w:t>#------------------------------------------</w:t>
      </w:r>
    </w:p>
    <w:p w14:paraId="16C65196" w14:textId="77777777" w:rsidR="00210D39" w:rsidRDefault="00210D39" w:rsidP="00210D39">
      <w:r>
        <w:t>SetArray:  lw   $t3, 0($a0)</w:t>
      </w:r>
    </w:p>
    <w:p w14:paraId="513492F3" w14:textId="77777777" w:rsidR="00210D39" w:rsidRDefault="00210D39" w:rsidP="00210D39">
      <w:r>
        <w:tab/>
        <w:t>addi $t0, $t0, -1</w:t>
      </w:r>
      <w:r>
        <w:tab/>
      </w:r>
      <w:r>
        <w:tab/>
        <w:t># Hang - 1</w:t>
      </w:r>
    </w:p>
    <w:p w14:paraId="68F65B9A" w14:textId="77777777" w:rsidR="00210D39" w:rsidRDefault="00210D39" w:rsidP="00210D39">
      <w:r>
        <w:tab/>
      </w:r>
      <w:proofErr w:type="gramStart"/>
      <w:r>
        <w:t>mul  $</w:t>
      </w:r>
      <w:proofErr w:type="gramEnd"/>
      <w:r>
        <w:t>t0, $t0, $s2</w:t>
      </w:r>
      <w:r>
        <w:tab/>
      </w:r>
      <w:r>
        <w:tab/>
        <w:t># (Hang-1)*SoCot</w:t>
      </w:r>
    </w:p>
    <w:p w14:paraId="4E250F4B" w14:textId="77777777" w:rsidR="00210D39" w:rsidRDefault="00210D39" w:rsidP="00210D39">
      <w:r>
        <w:tab/>
        <w:t>addi $t1, $t1, -1</w:t>
      </w:r>
      <w:r>
        <w:tab/>
      </w:r>
      <w:r>
        <w:tab/>
        <w:t xml:space="preserve"># </w:t>
      </w:r>
      <w:proofErr w:type="gramStart"/>
      <w:r>
        <w:t>cot-1</w:t>
      </w:r>
      <w:proofErr w:type="gramEnd"/>
    </w:p>
    <w:p w14:paraId="7EC87CBF" w14:textId="77777777" w:rsidR="00210D39" w:rsidRDefault="00210D39" w:rsidP="00210D39">
      <w:r>
        <w:tab/>
      </w:r>
      <w:proofErr w:type="gramStart"/>
      <w:r>
        <w:t>add  $</w:t>
      </w:r>
      <w:proofErr w:type="gramEnd"/>
      <w:r>
        <w:t xml:space="preserve">t0, $t0, $t1 </w:t>
      </w:r>
      <w:r>
        <w:tab/>
      </w:r>
      <w:r>
        <w:tab/>
        <w:t># (Hang-1)*SoCot + cot-1</w:t>
      </w:r>
    </w:p>
    <w:p w14:paraId="6C6696AF" w14:textId="77777777" w:rsidR="00210D39" w:rsidRDefault="00210D39" w:rsidP="00210D39">
      <w:r>
        <w:tab/>
      </w:r>
      <w:proofErr w:type="gramStart"/>
      <w:r>
        <w:t>mul  $</w:t>
      </w:r>
      <w:proofErr w:type="gramEnd"/>
      <w:r>
        <w:t>t0, $t0, $t2</w:t>
      </w:r>
      <w:r>
        <w:tab/>
      </w:r>
      <w:r>
        <w:tab/>
        <w:t xml:space="preserve"># Khoang cach tu con tro dau tien den phan tu can thay doi </w:t>
      </w:r>
    </w:p>
    <w:p w14:paraId="36AF959C" w14:textId="77777777" w:rsidR="00210D39" w:rsidRDefault="00210D39" w:rsidP="00210D39">
      <w:r>
        <w:tab/>
      </w:r>
      <w:r>
        <w:tab/>
      </w:r>
      <w:r>
        <w:tab/>
      </w:r>
      <w:r>
        <w:tab/>
      </w:r>
      <w:r>
        <w:tab/>
        <w:t># 4 * ((Hang-</w:t>
      </w:r>
      <w:proofErr w:type="gramStart"/>
      <w:r>
        <w:t>1)*</w:t>
      </w:r>
      <w:proofErr w:type="gramEnd"/>
      <w:r>
        <w:t>SoCot + cot-1)</w:t>
      </w:r>
    </w:p>
    <w:p w14:paraId="090B5A04" w14:textId="77777777" w:rsidR="00210D39" w:rsidRDefault="00210D39" w:rsidP="00210D39">
      <w:r>
        <w:tab/>
      </w:r>
      <w:proofErr w:type="gramStart"/>
      <w:r>
        <w:t>add  $</w:t>
      </w:r>
      <w:proofErr w:type="gramEnd"/>
      <w:r>
        <w:t>t3, $t3, $t0</w:t>
      </w:r>
      <w:r>
        <w:tab/>
      </w:r>
      <w:r>
        <w:tab/>
        <w:t># Dia chi cua phan tu</w:t>
      </w:r>
    </w:p>
    <w:p w14:paraId="138904DA" w14:textId="77777777" w:rsidR="00210D39" w:rsidRDefault="00210D39" w:rsidP="00210D39"/>
    <w:p w14:paraId="0A8BD7EB" w14:textId="77777777" w:rsidR="00210D39" w:rsidRDefault="00210D39" w:rsidP="00210D39">
      <w:r>
        <w:tab/>
        <w:t>li   $v0, 4</w:t>
      </w:r>
      <w:r>
        <w:tab/>
      </w:r>
      <w:r>
        <w:tab/>
        <w:t xml:space="preserve"># In message bat dau nhap </w:t>
      </w:r>
    </w:p>
    <w:p w14:paraId="31E7191B" w14:textId="77777777" w:rsidR="00210D39" w:rsidRDefault="00210D39" w:rsidP="00210D39">
      <w:r>
        <w:t xml:space="preserve">        la   $a0, EnterMessage </w:t>
      </w:r>
    </w:p>
    <w:p w14:paraId="09BAE645" w14:textId="77777777" w:rsidR="00210D39" w:rsidRDefault="00210D39" w:rsidP="00210D39">
      <w:r>
        <w:t xml:space="preserve">        syscall</w:t>
      </w:r>
    </w:p>
    <w:p w14:paraId="6220A727" w14:textId="77777777" w:rsidR="00210D39" w:rsidRDefault="00210D39" w:rsidP="00210D39">
      <w:r>
        <w:tab/>
      </w:r>
    </w:p>
    <w:p w14:paraId="19B964F4" w14:textId="77777777" w:rsidR="00210D39" w:rsidRDefault="00210D39" w:rsidP="00210D39">
      <w:r>
        <w:tab/>
      </w:r>
      <w:proofErr w:type="gramStart"/>
      <w:r>
        <w:t>add  $</w:t>
      </w:r>
      <w:proofErr w:type="gramEnd"/>
      <w:r>
        <w:t>s0, $0, $0</w:t>
      </w:r>
      <w:r>
        <w:tab/>
      </w:r>
      <w:r>
        <w:tab/>
        <w:t># i = 0</w:t>
      </w:r>
    </w:p>
    <w:p w14:paraId="786299B0" w14:textId="77777777" w:rsidR="00210D39" w:rsidRDefault="00210D39" w:rsidP="00210D39">
      <w:r>
        <w:tab/>
        <w:t>la   $s1, Enter</w:t>
      </w:r>
    </w:p>
    <w:p w14:paraId="79AEE5DA" w14:textId="77777777" w:rsidR="00210D39" w:rsidRDefault="00210D39" w:rsidP="00210D39">
      <w:r>
        <w:t>ReadChar:</w:t>
      </w:r>
    </w:p>
    <w:p w14:paraId="45B4D235" w14:textId="77777777" w:rsidR="00210D39" w:rsidRDefault="00210D39" w:rsidP="00210D39">
      <w:r>
        <w:tab/>
        <w:t>li   $v0, 12</w:t>
      </w:r>
      <w:r>
        <w:tab/>
      </w:r>
      <w:r>
        <w:tab/>
        <w:t># Read char</w:t>
      </w:r>
    </w:p>
    <w:p w14:paraId="44F11864" w14:textId="77777777" w:rsidR="00210D39" w:rsidRDefault="00210D39" w:rsidP="00210D39">
      <w:r>
        <w:tab/>
        <w:t xml:space="preserve">syscall </w:t>
      </w:r>
    </w:p>
    <w:p w14:paraId="704185B3" w14:textId="77777777" w:rsidR="00210D39" w:rsidRDefault="00210D39" w:rsidP="00210D39">
      <w:r>
        <w:t>CheckChar:</w:t>
      </w:r>
    </w:p>
    <w:p w14:paraId="1CB307E9" w14:textId="77777777" w:rsidR="00210D39" w:rsidRDefault="00210D39" w:rsidP="00210D39">
      <w:r>
        <w:tab/>
      </w:r>
      <w:proofErr w:type="gramStart"/>
      <w:r>
        <w:t>beq  $</w:t>
      </w:r>
      <w:proofErr w:type="gramEnd"/>
      <w:r>
        <w:t xml:space="preserve">v0, 10, Return   </w:t>
      </w:r>
      <w:r>
        <w:tab/>
        <w:t xml:space="preserve">  </w:t>
      </w:r>
      <w:r>
        <w:tab/>
        <w:t># Kiem tra ky tu enter</w:t>
      </w:r>
    </w:p>
    <w:p w14:paraId="1B432E11" w14:textId="77777777" w:rsidR="00210D39" w:rsidRDefault="00210D39" w:rsidP="00210D39">
      <w:r>
        <w:tab/>
      </w:r>
      <w:proofErr w:type="gramStart"/>
      <w:r>
        <w:t>add  $</w:t>
      </w:r>
      <w:proofErr w:type="gramEnd"/>
      <w:r>
        <w:t>t4, $s1, $s0</w:t>
      </w:r>
      <w:r>
        <w:tab/>
      </w:r>
      <w:r>
        <w:tab/>
        <w:t># $t4 = dia chi cua string[i] nhap vao</w:t>
      </w:r>
    </w:p>
    <w:p w14:paraId="7B4B1365" w14:textId="77777777" w:rsidR="00210D39" w:rsidRDefault="00210D39" w:rsidP="00210D39">
      <w:r>
        <w:tab/>
        <w:t>sb   $v0, 0($t4)</w:t>
      </w:r>
      <w:r>
        <w:tab/>
      </w:r>
      <w:r>
        <w:tab/>
        <w:t># dua ki tu vao string nhap</w:t>
      </w:r>
    </w:p>
    <w:p w14:paraId="0A340600" w14:textId="77777777" w:rsidR="00210D39" w:rsidRDefault="00210D39" w:rsidP="00210D39">
      <w:r>
        <w:tab/>
      </w:r>
      <w:proofErr w:type="gramStart"/>
      <w:r>
        <w:t>add  $</w:t>
      </w:r>
      <w:proofErr w:type="gramEnd"/>
      <w:r>
        <w:t>t5, $t3, $s0</w:t>
      </w:r>
      <w:r>
        <w:tab/>
      </w:r>
      <w:r>
        <w:tab/>
        <w:t># $t5 = dia chi cua WordPtr2[i][j][k] k &lt; 4</w:t>
      </w:r>
    </w:p>
    <w:p w14:paraId="08D6EEAB" w14:textId="77777777" w:rsidR="00210D39" w:rsidRDefault="00210D39" w:rsidP="00210D39">
      <w:r>
        <w:tab/>
        <w:t>sb   $v0, 0($t5)</w:t>
      </w:r>
    </w:p>
    <w:p w14:paraId="388EC03B" w14:textId="77777777" w:rsidR="00210D39" w:rsidRDefault="00210D39" w:rsidP="00210D39">
      <w:r>
        <w:tab/>
        <w:t>addi $s0, $s0, 1</w:t>
      </w:r>
      <w:r>
        <w:tab/>
      </w:r>
      <w:r>
        <w:tab/>
        <w:t># i = i + 1</w:t>
      </w:r>
    </w:p>
    <w:p w14:paraId="5771746B" w14:textId="77777777" w:rsidR="00210D39" w:rsidRDefault="00210D39" w:rsidP="00210D39">
      <w:r>
        <w:lastRenderedPageBreak/>
        <w:tab/>
        <w:t>slti $t5, $s0, 4</w:t>
      </w:r>
      <w:r>
        <w:tab/>
        <w:t xml:space="preserve"> </w:t>
      </w:r>
      <w:r>
        <w:tab/>
        <w:t xml:space="preserve"># if i &lt; 4  </w:t>
      </w:r>
    </w:p>
    <w:p w14:paraId="368C16AC" w14:textId="77777777" w:rsidR="00210D39" w:rsidRDefault="00210D39" w:rsidP="00210D39">
      <w:r>
        <w:tab/>
      </w:r>
      <w:proofErr w:type="gramStart"/>
      <w:r>
        <w:t>beq  $</w:t>
      </w:r>
      <w:proofErr w:type="gramEnd"/>
      <w:r>
        <w:t xml:space="preserve">t5, $0, Return  </w:t>
      </w:r>
      <w:r>
        <w:tab/>
      </w:r>
    </w:p>
    <w:p w14:paraId="374E8A3E" w14:textId="77777777" w:rsidR="00210D39" w:rsidRDefault="00210D39" w:rsidP="00210D39">
      <w:r>
        <w:tab/>
        <w:t>nop</w:t>
      </w:r>
    </w:p>
    <w:p w14:paraId="5B1A4A7B" w14:textId="77777777" w:rsidR="00210D39" w:rsidRDefault="00210D39" w:rsidP="00210D39">
      <w:r>
        <w:tab/>
        <w:t>j    ReadChar</w:t>
      </w:r>
    </w:p>
    <w:p w14:paraId="1AA84859" w14:textId="77777777" w:rsidR="00210D39" w:rsidRDefault="00210D39" w:rsidP="00210D39">
      <w:r>
        <w:tab/>
        <w:t>nop</w:t>
      </w:r>
    </w:p>
    <w:p w14:paraId="44EC34E1" w14:textId="77777777" w:rsidR="00210D39" w:rsidRDefault="00210D39" w:rsidP="00210D39">
      <w:r>
        <w:tab/>
      </w:r>
    </w:p>
    <w:p w14:paraId="34B57E92" w14:textId="77777777" w:rsidR="00210D39" w:rsidRDefault="00210D39" w:rsidP="00210D39">
      <w:r>
        <w:t>Return:</w:t>
      </w:r>
      <w:r>
        <w:tab/>
        <w:t>j    EnterRow</w:t>
      </w:r>
    </w:p>
    <w:p w14:paraId="31C570EB" w14:textId="77777777" w:rsidR="00210D39" w:rsidRDefault="00210D39" w:rsidP="00210D39">
      <w:r>
        <w:tab/>
      </w:r>
    </w:p>
    <w:p w14:paraId="7E89C4F4" w14:textId="77777777" w:rsidR="00210D39" w:rsidRDefault="00210D39" w:rsidP="00210D39">
      <w:r>
        <w:t>#------------------------------------------</w:t>
      </w:r>
    </w:p>
    <w:p w14:paraId="0655BFD4" w14:textId="77777777" w:rsidR="00210D39" w:rsidRDefault="00210D39" w:rsidP="00210D39">
      <w:r>
        <w:t xml:space="preserve">#  Ham lay gia tri cho phan tu o </w:t>
      </w:r>
      <w:proofErr w:type="gramStart"/>
      <w:r>
        <w:t>dong</w:t>
      </w:r>
      <w:proofErr w:type="gramEnd"/>
      <w:r>
        <w:t xml:space="preserve"> i cot j cua mang 2 chieu kieu word</w:t>
      </w:r>
    </w:p>
    <w:p w14:paraId="22ACCCCF" w14:textId="77777777" w:rsidR="00210D39" w:rsidRDefault="00210D39" w:rsidP="00210D39">
      <w:r>
        <w:t>#  @</w:t>
      </w:r>
      <w:proofErr w:type="gramStart"/>
      <w:r>
        <w:t>param  [</w:t>
      </w:r>
      <w:proofErr w:type="gramEnd"/>
      <w:r>
        <w:t xml:space="preserve">in]   </w:t>
      </w:r>
      <w:r>
        <w:tab/>
        <w:t>$a0   Dia chi mang 2 chieu</w:t>
      </w:r>
    </w:p>
    <w:p w14:paraId="5A39DBCB" w14:textId="77777777" w:rsidR="00210D39" w:rsidRDefault="00210D39" w:rsidP="00210D39">
      <w:r>
        <w:t xml:space="preserve">#         </w:t>
      </w:r>
      <w:r>
        <w:tab/>
        <w:t xml:space="preserve">        $s2   So cot cua mang 2 chieu</w:t>
      </w:r>
    </w:p>
    <w:p w14:paraId="78B1D63B" w14:textId="77777777" w:rsidR="00210D39" w:rsidRDefault="00210D39" w:rsidP="00210D39">
      <w:r>
        <w:t>#</w:t>
      </w:r>
      <w:r>
        <w:tab/>
      </w:r>
      <w:r>
        <w:tab/>
      </w:r>
      <w:r>
        <w:tab/>
        <w:t>$s3   So hang cua mang 2 chieu</w:t>
      </w:r>
    </w:p>
    <w:p w14:paraId="59748D51" w14:textId="77777777" w:rsidR="00210D39" w:rsidRDefault="00210D39" w:rsidP="00210D39">
      <w:r>
        <w:t xml:space="preserve">#  </w:t>
      </w:r>
      <w:r>
        <w:tab/>
        <w:t xml:space="preserve">           </w:t>
      </w:r>
      <w:r>
        <w:tab/>
        <w:t>$t0   Vi tri hang cua mang 2 chieu</w:t>
      </w:r>
    </w:p>
    <w:p w14:paraId="675E4E3D" w14:textId="77777777" w:rsidR="00210D39" w:rsidRDefault="00210D39" w:rsidP="00210D39">
      <w:r>
        <w:t xml:space="preserve">#  </w:t>
      </w:r>
      <w:r>
        <w:tab/>
      </w:r>
      <w:r>
        <w:tab/>
      </w:r>
      <w:r>
        <w:tab/>
        <w:t>$t1   Vi tri cot cua mang 2 chieu</w:t>
      </w:r>
    </w:p>
    <w:p w14:paraId="27EC76FE" w14:textId="77777777" w:rsidR="00210D39" w:rsidRDefault="00210D39" w:rsidP="00210D39">
      <w:r>
        <w:t xml:space="preserve">#  </w:t>
      </w:r>
      <w:r>
        <w:tab/>
      </w:r>
      <w:r>
        <w:tab/>
      </w:r>
      <w:r>
        <w:tab/>
        <w:t>$t2   Kich thuoc 1 phan tu word</w:t>
      </w:r>
    </w:p>
    <w:p w14:paraId="359DB947" w14:textId="77777777" w:rsidR="00210D39" w:rsidRDefault="00210D39" w:rsidP="00210D39">
      <w:r>
        <w:t xml:space="preserve">#  Khoang cua phan tu = (hang - </w:t>
      </w:r>
      <w:proofErr w:type="gramStart"/>
      <w:r>
        <w:t>1)*</w:t>
      </w:r>
      <w:proofErr w:type="gramEnd"/>
      <w:r>
        <w:t>Socot + cotword-1</w:t>
      </w:r>
    </w:p>
    <w:p w14:paraId="7ED9ABCF" w14:textId="77777777" w:rsidR="00210D39" w:rsidRDefault="00210D39" w:rsidP="00210D39">
      <w:r>
        <w:t>#------------------------------------------</w:t>
      </w:r>
    </w:p>
    <w:p w14:paraId="7FA12E4A" w14:textId="77777777" w:rsidR="00210D39" w:rsidRDefault="00210D39" w:rsidP="00210D39">
      <w:r>
        <w:t>GetArray:  lw   $t3, 0($a0</w:t>
      </w:r>
      <w:proofErr w:type="gramStart"/>
      <w:r>
        <w:t xml:space="preserve">)  </w:t>
      </w:r>
      <w:r>
        <w:tab/>
      </w:r>
      <w:proofErr w:type="gramEnd"/>
      <w:r>
        <w:tab/>
        <w:t># Lay dia chi phan tu dau tien cua mang</w:t>
      </w:r>
    </w:p>
    <w:p w14:paraId="6579C417" w14:textId="77777777" w:rsidR="00210D39" w:rsidRDefault="00210D39" w:rsidP="00210D39">
      <w:r>
        <w:tab/>
        <w:t>addi $t0, $t0, -1</w:t>
      </w:r>
      <w:r>
        <w:tab/>
      </w:r>
      <w:r>
        <w:tab/>
        <w:t># Hang - 1</w:t>
      </w:r>
    </w:p>
    <w:p w14:paraId="0B64A643" w14:textId="77777777" w:rsidR="00210D39" w:rsidRDefault="00210D39" w:rsidP="00210D39">
      <w:r>
        <w:tab/>
      </w:r>
      <w:proofErr w:type="gramStart"/>
      <w:r>
        <w:t>mul  $</w:t>
      </w:r>
      <w:proofErr w:type="gramEnd"/>
      <w:r>
        <w:t>t0, $t0, $s2</w:t>
      </w:r>
      <w:r>
        <w:tab/>
      </w:r>
      <w:r>
        <w:tab/>
        <w:t># (Hang-1)*SoCot</w:t>
      </w:r>
    </w:p>
    <w:p w14:paraId="2F4B0E24" w14:textId="77777777" w:rsidR="00210D39" w:rsidRDefault="00210D39" w:rsidP="00210D39">
      <w:r>
        <w:tab/>
        <w:t>addi $t1, $t1, -1</w:t>
      </w:r>
      <w:r>
        <w:tab/>
      </w:r>
      <w:r>
        <w:tab/>
        <w:t># Cot-1</w:t>
      </w:r>
    </w:p>
    <w:p w14:paraId="6D6A3E96" w14:textId="77777777" w:rsidR="00210D39" w:rsidRDefault="00210D39" w:rsidP="00210D39">
      <w:r>
        <w:tab/>
      </w:r>
      <w:proofErr w:type="gramStart"/>
      <w:r>
        <w:t>add  $</w:t>
      </w:r>
      <w:proofErr w:type="gramEnd"/>
      <w:r>
        <w:t xml:space="preserve">t0, $t0, $t1 </w:t>
      </w:r>
      <w:r>
        <w:tab/>
      </w:r>
      <w:r>
        <w:tab/>
        <w:t># (Hang-1)*SoCot + cot-1</w:t>
      </w:r>
    </w:p>
    <w:p w14:paraId="1FEFF396" w14:textId="77777777" w:rsidR="00210D39" w:rsidRDefault="00210D39" w:rsidP="00210D39">
      <w:r>
        <w:tab/>
      </w:r>
      <w:proofErr w:type="gramStart"/>
      <w:r>
        <w:t>mul  $</w:t>
      </w:r>
      <w:proofErr w:type="gramEnd"/>
      <w:r>
        <w:t>t0, $t0, $t2</w:t>
      </w:r>
      <w:r>
        <w:tab/>
      </w:r>
      <w:r>
        <w:tab/>
        <w:t xml:space="preserve"># Khoang cach tu con tro dau tien den phan tu can thay doi </w:t>
      </w:r>
    </w:p>
    <w:p w14:paraId="536074F8" w14:textId="77777777" w:rsidR="00210D39" w:rsidRDefault="00210D39" w:rsidP="00210D39">
      <w:r>
        <w:tab/>
      </w:r>
      <w:r>
        <w:tab/>
      </w:r>
      <w:r>
        <w:tab/>
      </w:r>
      <w:r>
        <w:tab/>
      </w:r>
      <w:r>
        <w:tab/>
        <w:t># 4 * ((Hang-</w:t>
      </w:r>
      <w:proofErr w:type="gramStart"/>
      <w:r>
        <w:t>1)*</w:t>
      </w:r>
      <w:proofErr w:type="gramEnd"/>
      <w:r>
        <w:t>SoCot + cot-1 )</w:t>
      </w:r>
    </w:p>
    <w:p w14:paraId="36741FC4" w14:textId="77777777" w:rsidR="00210D39" w:rsidRDefault="00210D39" w:rsidP="00210D39">
      <w:r>
        <w:tab/>
      </w:r>
      <w:proofErr w:type="gramStart"/>
      <w:r>
        <w:t>add  $</w:t>
      </w:r>
      <w:proofErr w:type="gramEnd"/>
      <w:r>
        <w:t>t3, $t3, $t0</w:t>
      </w:r>
      <w:r>
        <w:tab/>
      </w:r>
      <w:r>
        <w:tab/>
        <w:t># Dia chi cua phan tu</w:t>
      </w:r>
    </w:p>
    <w:p w14:paraId="1FF37B98" w14:textId="77777777" w:rsidR="00210D39" w:rsidRDefault="00210D39" w:rsidP="00210D39">
      <w:r>
        <w:tab/>
      </w:r>
    </w:p>
    <w:p w14:paraId="5AD94471" w14:textId="77777777" w:rsidR="00210D39" w:rsidRDefault="00210D39" w:rsidP="00210D39">
      <w:r>
        <w:tab/>
        <w:t>li   $v0, 4</w:t>
      </w:r>
      <w:r>
        <w:tab/>
      </w:r>
      <w:r>
        <w:tab/>
      </w:r>
      <w:r>
        <w:tab/>
        <w:t># In message</w:t>
      </w:r>
    </w:p>
    <w:p w14:paraId="5C23952A" w14:textId="77777777" w:rsidR="00210D39" w:rsidRDefault="00210D39" w:rsidP="00210D39">
      <w:r>
        <w:t xml:space="preserve">        la   $a0, ValueResult </w:t>
      </w:r>
    </w:p>
    <w:p w14:paraId="5C1E5E99" w14:textId="77777777" w:rsidR="00210D39" w:rsidRDefault="00210D39" w:rsidP="00210D39">
      <w:r>
        <w:lastRenderedPageBreak/>
        <w:t xml:space="preserve">        syscall</w:t>
      </w:r>
    </w:p>
    <w:p w14:paraId="141FF478" w14:textId="77777777" w:rsidR="00210D39" w:rsidRDefault="00210D39" w:rsidP="00210D39">
      <w:r>
        <w:t xml:space="preserve">          </w:t>
      </w:r>
      <w:r>
        <w:tab/>
      </w:r>
    </w:p>
    <w:p w14:paraId="28F24DC0" w14:textId="77777777" w:rsidR="00210D39" w:rsidRDefault="00210D39" w:rsidP="00210D39">
      <w:r>
        <w:tab/>
        <w:t>li   $v0, 34</w:t>
      </w:r>
      <w:r>
        <w:tab/>
      </w:r>
      <w:r>
        <w:tab/>
      </w:r>
      <w:r>
        <w:tab/>
        <w:t># In gia tri ra</w:t>
      </w:r>
    </w:p>
    <w:p w14:paraId="729D9464" w14:textId="77777777" w:rsidR="00210D39" w:rsidRDefault="00210D39" w:rsidP="00210D39">
      <w:r>
        <w:tab/>
        <w:t>lw   $a0, 0($t3)</w:t>
      </w:r>
      <w:r>
        <w:tab/>
      </w:r>
      <w:r>
        <w:tab/>
        <w:t># Lay ra gia tri cua phan tu tai hang i, cot j</w:t>
      </w:r>
    </w:p>
    <w:p w14:paraId="2252B1C6" w14:textId="77777777" w:rsidR="00210D39" w:rsidRDefault="00210D39" w:rsidP="00210D39">
      <w:r>
        <w:tab/>
        <w:t>syscall</w:t>
      </w:r>
    </w:p>
    <w:p w14:paraId="597AACB4" w14:textId="77777777" w:rsidR="00210D39" w:rsidRDefault="00210D39" w:rsidP="00210D39">
      <w:r>
        <w:tab/>
      </w:r>
    </w:p>
    <w:p w14:paraId="524062EF" w14:textId="77777777" w:rsidR="00210D39" w:rsidRDefault="00210D39" w:rsidP="00210D39">
      <w:r>
        <w:tab/>
        <w:t>j EnterRow</w:t>
      </w:r>
    </w:p>
    <w:p w14:paraId="0B205A19" w14:textId="77777777" w:rsidR="00210D39" w:rsidRDefault="00210D39" w:rsidP="00210D39">
      <w:r>
        <w:tab/>
      </w:r>
    </w:p>
    <w:p w14:paraId="6DEF940F" w14:textId="77777777" w:rsidR="00D43AAA" w:rsidRPr="00BE1D1F" w:rsidRDefault="00D43AAA" w:rsidP="00BE1D1F">
      <w:pPr>
        <w:jc w:val="both"/>
        <w:rPr>
          <w:sz w:val="28"/>
          <w:szCs w:val="28"/>
        </w:rPr>
      </w:pPr>
    </w:p>
    <w:p w14:paraId="63724574" w14:textId="77777777" w:rsidR="001C60F3" w:rsidRPr="00176599" w:rsidRDefault="001C60F3" w:rsidP="001C60F3">
      <w:pPr>
        <w:rPr>
          <w:lang w:val="vi"/>
        </w:rPr>
      </w:pPr>
    </w:p>
    <w:p w14:paraId="0CB48C83" w14:textId="0C3EE21D" w:rsidR="00652EE3" w:rsidRPr="00176599" w:rsidRDefault="00652EE3" w:rsidP="00652EE3">
      <w:pPr>
        <w:rPr>
          <w:lang w:val="vi"/>
        </w:rPr>
      </w:pPr>
    </w:p>
    <w:p w14:paraId="193D05DA" w14:textId="77777777" w:rsidR="00835AD9" w:rsidRPr="00176599" w:rsidRDefault="00835AD9">
      <w:pPr>
        <w:rPr>
          <w:lang w:val="vi"/>
        </w:rPr>
      </w:pPr>
    </w:p>
    <w:sectPr w:rsidR="00835AD9" w:rsidRPr="00176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M Mono 10">
    <w:altName w:val="Calibri"/>
    <w:charset w:val="00"/>
    <w:family w:val="modern"/>
    <w:pitch w:val="fixed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5401D"/>
    <w:multiLevelType w:val="multilevel"/>
    <w:tmpl w:val="22E8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E32B8"/>
    <w:multiLevelType w:val="hybridMultilevel"/>
    <w:tmpl w:val="E99E18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F36D6A"/>
    <w:multiLevelType w:val="multilevel"/>
    <w:tmpl w:val="FD7A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897FA1"/>
    <w:multiLevelType w:val="multilevel"/>
    <w:tmpl w:val="040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4" w15:restartNumberingAfterBreak="0">
    <w:nsid w:val="60241090"/>
    <w:multiLevelType w:val="hybridMultilevel"/>
    <w:tmpl w:val="1CD8D4E8"/>
    <w:lvl w:ilvl="0" w:tplc="AAA4C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45AAF"/>
    <w:multiLevelType w:val="hybridMultilevel"/>
    <w:tmpl w:val="65864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9362598">
    <w:abstractNumId w:val="5"/>
  </w:num>
  <w:num w:numId="2" w16cid:durableId="1611890105">
    <w:abstractNumId w:val="1"/>
  </w:num>
  <w:num w:numId="3" w16cid:durableId="137767998">
    <w:abstractNumId w:val="3"/>
  </w:num>
  <w:num w:numId="4" w16cid:durableId="117532246">
    <w:abstractNumId w:val="0"/>
  </w:num>
  <w:num w:numId="5" w16cid:durableId="1225871271">
    <w:abstractNumId w:val="2"/>
  </w:num>
  <w:num w:numId="6" w16cid:durableId="23351196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GUYEN THANH DUONG 20194531">
    <w15:presenceInfo w15:providerId="None" w15:userId="NGUYEN THANH DUONG 201945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E3"/>
    <w:rsid w:val="00000E49"/>
    <w:rsid w:val="00011E32"/>
    <w:rsid w:val="000360AA"/>
    <w:rsid w:val="000453DE"/>
    <w:rsid w:val="000702BD"/>
    <w:rsid w:val="0007233E"/>
    <w:rsid w:val="0008012F"/>
    <w:rsid w:val="000C02F5"/>
    <w:rsid w:val="000E4727"/>
    <w:rsid w:val="000F02A6"/>
    <w:rsid w:val="000F67F1"/>
    <w:rsid w:val="000F7A61"/>
    <w:rsid w:val="00114319"/>
    <w:rsid w:val="00121303"/>
    <w:rsid w:val="0013061C"/>
    <w:rsid w:val="00167CA9"/>
    <w:rsid w:val="001761BE"/>
    <w:rsid w:val="00176599"/>
    <w:rsid w:val="001C60F3"/>
    <w:rsid w:val="001E0C46"/>
    <w:rsid w:val="00204BB6"/>
    <w:rsid w:val="00207B17"/>
    <w:rsid w:val="00210D39"/>
    <w:rsid w:val="00223C1A"/>
    <w:rsid w:val="00241CE9"/>
    <w:rsid w:val="00252D87"/>
    <w:rsid w:val="00275159"/>
    <w:rsid w:val="00276407"/>
    <w:rsid w:val="00290464"/>
    <w:rsid w:val="00290562"/>
    <w:rsid w:val="00292B02"/>
    <w:rsid w:val="00296643"/>
    <w:rsid w:val="002A309D"/>
    <w:rsid w:val="002B7CC0"/>
    <w:rsid w:val="002C3B71"/>
    <w:rsid w:val="002D707B"/>
    <w:rsid w:val="002F367D"/>
    <w:rsid w:val="002F4EF0"/>
    <w:rsid w:val="00301081"/>
    <w:rsid w:val="00301924"/>
    <w:rsid w:val="003030F9"/>
    <w:rsid w:val="00305222"/>
    <w:rsid w:val="00344AD5"/>
    <w:rsid w:val="003731C1"/>
    <w:rsid w:val="00373FA2"/>
    <w:rsid w:val="00375574"/>
    <w:rsid w:val="003826EA"/>
    <w:rsid w:val="003A08C2"/>
    <w:rsid w:val="003D6415"/>
    <w:rsid w:val="003E7D99"/>
    <w:rsid w:val="003F345A"/>
    <w:rsid w:val="00402706"/>
    <w:rsid w:val="0041523A"/>
    <w:rsid w:val="00443965"/>
    <w:rsid w:val="004450BC"/>
    <w:rsid w:val="00445610"/>
    <w:rsid w:val="00445FF9"/>
    <w:rsid w:val="004501D6"/>
    <w:rsid w:val="00467CA8"/>
    <w:rsid w:val="00470D84"/>
    <w:rsid w:val="00483C6D"/>
    <w:rsid w:val="004A1F90"/>
    <w:rsid w:val="004B1865"/>
    <w:rsid w:val="004C5525"/>
    <w:rsid w:val="004F2A32"/>
    <w:rsid w:val="00504510"/>
    <w:rsid w:val="00523E80"/>
    <w:rsid w:val="00536319"/>
    <w:rsid w:val="00565191"/>
    <w:rsid w:val="005B74B1"/>
    <w:rsid w:val="005D1430"/>
    <w:rsid w:val="0061087C"/>
    <w:rsid w:val="0061205D"/>
    <w:rsid w:val="00615162"/>
    <w:rsid w:val="00622194"/>
    <w:rsid w:val="00625F13"/>
    <w:rsid w:val="00637A3D"/>
    <w:rsid w:val="00640543"/>
    <w:rsid w:val="00652EE3"/>
    <w:rsid w:val="00654084"/>
    <w:rsid w:val="00665C3D"/>
    <w:rsid w:val="00681C09"/>
    <w:rsid w:val="00692CD0"/>
    <w:rsid w:val="006A0BDF"/>
    <w:rsid w:val="006E235C"/>
    <w:rsid w:val="006F3335"/>
    <w:rsid w:val="0077744A"/>
    <w:rsid w:val="0078162F"/>
    <w:rsid w:val="007B0E12"/>
    <w:rsid w:val="007B2DB5"/>
    <w:rsid w:val="007B7A89"/>
    <w:rsid w:val="007C0478"/>
    <w:rsid w:val="007D2360"/>
    <w:rsid w:val="007D2C53"/>
    <w:rsid w:val="007F0CC8"/>
    <w:rsid w:val="00803B4F"/>
    <w:rsid w:val="00832833"/>
    <w:rsid w:val="008348BD"/>
    <w:rsid w:val="00835AD9"/>
    <w:rsid w:val="00851655"/>
    <w:rsid w:val="008555AE"/>
    <w:rsid w:val="00861CC9"/>
    <w:rsid w:val="00870698"/>
    <w:rsid w:val="00873B23"/>
    <w:rsid w:val="008C6073"/>
    <w:rsid w:val="008C6515"/>
    <w:rsid w:val="00907C7C"/>
    <w:rsid w:val="00913173"/>
    <w:rsid w:val="00913664"/>
    <w:rsid w:val="00915E81"/>
    <w:rsid w:val="00940E67"/>
    <w:rsid w:val="00942036"/>
    <w:rsid w:val="00953A1B"/>
    <w:rsid w:val="00966489"/>
    <w:rsid w:val="00980574"/>
    <w:rsid w:val="00982A56"/>
    <w:rsid w:val="00983FC7"/>
    <w:rsid w:val="009A18EA"/>
    <w:rsid w:val="009E614E"/>
    <w:rsid w:val="009E7DB8"/>
    <w:rsid w:val="00A16E2D"/>
    <w:rsid w:val="00A17373"/>
    <w:rsid w:val="00A22093"/>
    <w:rsid w:val="00A36997"/>
    <w:rsid w:val="00A465AD"/>
    <w:rsid w:val="00A60E75"/>
    <w:rsid w:val="00A61623"/>
    <w:rsid w:val="00AF55FF"/>
    <w:rsid w:val="00AF5D3C"/>
    <w:rsid w:val="00AF5FF6"/>
    <w:rsid w:val="00B051FE"/>
    <w:rsid w:val="00B17E6B"/>
    <w:rsid w:val="00B2551D"/>
    <w:rsid w:val="00B334AE"/>
    <w:rsid w:val="00B44004"/>
    <w:rsid w:val="00B528EF"/>
    <w:rsid w:val="00B5787D"/>
    <w:rsid w:val="00B67099"/>
    <w:rsid w:val="00B96472"/>
    <w:rsid w:val="00BB7F7E"/>
    <w:rsid w:val="00BD7C25"/>
    <w:rsid w:val="00BD7F81"/>
    <w:rsid w:val="00BE1D1F"/>
    <w:rsid w:val="00C03BE7"/>
    <w:rsid w:val="00C312C2"/>
    <w:rsid w:val="00C60C06"/>
    <w:rsid w:val="00C763AA"/>
    <w:rsid w:val="00C804F6"/>
    <w:rsid w:val="00C86CCE"/>
    <w:rsid w:val="00C87443"/>
    <w:rsid w:val="00CB1A0C"/>
    <w:rsid w:val="00CC202E"/>
    <w:rsid w:val="00CC44EB"/>
    <w:rsid w:val="00CE6F9E"/>
    <w:rsid w:val="00CF327B"/>
    <w:rsid w:val="00D03D0A"/>
    <w:rsid w:val="00D30BD2"/>
    <w:rsid w:val="00D402F8"/>
    <w:rsid w:val="00D43AAA"/>
    <w:rsid w:val="00D4766C"/>
    <w:rsid w:val="00D56CB9"/>
    <w:rsid w:val="00D7753E"/>
    <w:rsid w:val="00D8670B"/>
    <w:rsid w:val="00D87E97"/>
    <w:rsid w:val="00D92322"/>
    <w:rsid w:val="00DB0894"/>
    <w:rsid w:val="00DB74A9"/>
    <w:rsid w:val="00DC7027"/>
    <w:rsid w:val="00DE3355"/>
    <w:rsid w:val="00DE3709"/>
    <w:rsid w:val="00DF4B0E"/>
    <w:rsid w:val="00E344D9"/>
    <w:rsid w:val="00E54972"/>
    <w:rsid w:val="00E92EB0"/>
    <w:rsid w:val="00E93967"/>
    <w:rsid w:val="00EA25F5"/>
    <w:rsid w:val="00EA37F4"/>
    <w:rsid w:val="00EE4712"/>
    <w:rsid w:val="00EE7BF3"/>
    <w:rsid w:val="00F014B0"/>
    <w:rsid w:val="00F138DF"/>
    <w:rsid w:val="00F333B6"/>
    <w:rsid w:val="00F42ED6"/>
    <w:rsid w:val="00F54227"/>
    <w:rsid w:val="00F57D4D"/>
    <w:rsid w:val="00F62F7F"/>
    <w:rsid w:val="00F63143"/>
    <w:rsid w:val="00F70C00"/>
    <w:rsid w:val="00F73741"/>
    <w:rsid w:val="00F7594A"/>
    <w:rsid w:val="00F81ADB"/>
    <w:rsid w:val="00FC1DD8"/>
    <w:rsid w:val="00FC25E3"/>
    <w:rsid w:val="00FD6A48"/>
    <w:rsid w:val="68A6B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8B15"/>
  <w15:chartTrackingRefBased/>
  <w15:docId w15:val="{A7DE142D-0484-42FB-A245-6983A210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A48"/>
  </w:style>
  <w:style w:type="paragraph" w:styleId="Heading1">
    <w:name w:val="heading 1"/>
    <w:basedOn w:val="Normal"/>
    <w:next w:val="Normal"/>
    <w:link w:val="Heading1Char"/>
    <w:uiPriority w:val="9"/>
    <w:qFormat/>
    <w:rsid w:val="00080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4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4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52EE3"/>
    <w:pPr>
      <w:widowControl w:val="0"/>
      <w:autoSpaceDE w:val="0"/>
      <w:autoSpaceDN w:val="0"/>
      <w:spacing w:before="15" w:after="0" w:line="240" w:lineRule="auto"/>
      <w:ind w:left="1405" w:right="1085"/>
      <w:jc w:val="center"/>
    </w:pPr>
    <w:rPr>
      <w:rFonts w:ascii="Times New Roman" w:eastAsia="Times New Roman" w:hAnsi="Times New Roman" w:cs="Times New Roman"/>
      <w:b/>
      <w:bCs/>
      <w:sz w:val="49"/>
      <w:szCs w:val="49"/>
      <w:lang w:val="vi" w:eastAsia="en-US"/>
    </w:rPr>
  </w:style>
  <w:style w:type="character" w:customStyle="1" w:styleId="TitleChar">
    <w:name w:val="Title Char"/>
    <w:basedOn w:val="DefaultParagraphFont"/>
    <w:link w:val="Title"/>
    <w:uiPriority w:val="10"/>
    <w:rsid w:val="00652EE3"/>
    <w:rPr>
      <w:rFonts w:ascii="Times New Roman" w:eastAsia="Times New Roman" w:hAnsi="Times New Roman" w:cs="Times New Roman"/>
      <w:b/>
      <w:bCs/>
      <w:sz w:val="49"/>
      <w:szCs w:val="49"/>
      <w:lang w:val="vi" w:eastAsia="en-US"/>
    </w:rPr>
  </w:style>
  <w:style w:type="paragraph" w:styleId="BodyText">
    <w:name w:val="Body Text"/>
    <w:basedOn w:val="Normal"/>
    <w:link w:val="BodyTextChar"/>
    <w:uiPriority w:val="1"/>
    <w:qFormat/>
    <w:rsid w:val="00652EE3"/>
    <w:pPr>
      <w:widowControl w:val="0"/>
      <w:autoSpaceDE w:val="0"/>
      <w:autoSpaceDN w:val="0"/>
      <w:spacing w:after="0" w:line="240" w:lineRule="auto"/>
    </w:pPr>
    <w:rPr>
      <w:rFonts w:ascii="LM Mono 10" w:eastAsia="LM Mono 10" w:hAnsi="LM Mono 10" w:cs="LM Mono 10"/>
      <w:sz w:val="20"/>
      <w:szCs w:val="20"/>
      <w:lang w:val="vi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52EE3"/>
    <w:rPr>
      <w:rFonts w:ascii="LM Mono 10" w:eastAsia="LM Mono 10" w:hAnsi="LM Mono 10" w:cs="LM Mono 10"/>
      <w:sz w:val="20"/>
      <w:szCs w:val="20"/>
      <w:lang w:val="vi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80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4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64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1523A"/>
    <w:pPr>
      <w:ind w:left="720"/>
      <w:contextualSpacing/>
    </w:pPr>
  </w:style>
  <w:style w:type="table" w:styleId="TableGrid">
    <w:name w:val="Table Grid"/>
    <w:basedOn w:val="TableNormal"/>
    <w:uiPriority w:val="39"/>
    <w:rsid w:val="00373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F327B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32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327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F327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F32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D3663555DB2438BF74B494BAE89C8" ma:contentTypeVersion="10" ma:contentTypeDescription="Create a new document." ma:contentTypeScope="" ma:versionID="bcc8542021c047a43d74973b4916baae">
  <xsd:schema xmlns:xsd="http://www.w3.org/2001/XMLSchema" xmlns:xs="http://www.w3.org/2001/XMLSchema" xmlns:p="http://schemas.microsoft.com/office/2006/metadata/properties" xmlns:ns3="5aea5067-4265-44e4-b8fe-ef6a57704821" xmlns:ns4="57945dba-2976-4672-84bb-2c30bca50093" targetNamespace="http://schemas.microsoft.com/office/2006/metadata/properties" ma:root="true" ma:fieldsID="adb6549f3f83cb84391373c29921b9fb" ns3:_="" ns4:_="">
    <xsd:import namespace="5aea5067-4265-44e4-b8fe-ef6a57704821"/>
    <xsd:import namespace="57945dba-2976-4672-84bb-2c30bca50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a5067-4265-44e4-b8fe-ef6a57704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45dba-2976-4672-84bb-2c30bca50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0A0F3F-8D0C-4770-BC44-BD420C4DD3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B73C56-9608-4F7D-BBF9-93B390F403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8B0F81-1451-4127-BDE4-8F75BDDAD7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EC9B994-36B6-4210-B43C-3998DB583B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ea5067-4265-44e4-b8fe-ef6a57704821"/>
    <ds:schemaRef ds:uri="57945dba-2976-4672-84bb-2c30bca50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20</Pages>
  <Words>2457</Words>
  <Characters>14011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16436</CharactersWithSpaces>
  <SharedDoc>false</SharedDoc>
  <HLinks>
    <vt:vector size="78" baseType="variant"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_Toc109302573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_Toc109302572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_Toc109302571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_Toc109302570</vt:lpwstr>
      </vt:variant>
      <vt:variant>
        <vt:i4>1048637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_Toc109302569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_Toc109302568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_Toc109302567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_Toc109302566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_Toc109302565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_Toc109302564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_Toc109302563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_Toc109302562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_Toc109302561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Nguyễn</dc:creator>
  <cp:keywords/>
  <dc:description/>
  <cp:lastModifiedBy>Dương Nguyễn</cp:lastModifiedBy>
  <cp:revision>13</cp:revision>
  <cp:lastPrinted>2022-07-21T07:09:00Z</cp:lastPrinted>
  <dcterms:created xsi:type="dcterms:W3CDTF">2022-08-26T13:51:00Z</dcterms:created>
  <dcterms:modified xsi:type="dcterms:W3CDTF">2022-08-26T14:01:00Z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0x010100EF9D3663555DB2438BF74B494BAE89C8</vt:lpwstr>
  </property>
</Properties>
</file>